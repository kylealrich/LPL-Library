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4B699" w14:textId="77777777" w:rsidR="002769F7" w:rsidRDefault="002769F7" w:rsidP="002769F7">
      <w:pPr>
        <w:pStyle w:val="TitleBar"/>
      </w:pPr>
    </w:p>
    <w:p w14:paraId="3BEDE364" w14:textId="77777777" w:rsidR="00800A52" w:rsidRPr="00B2541B" w:rsidRDefault="00800A52" w:rsidP="00800A52">
      <w:pPr>
        <w:pStyle w:val="BodyText"/>
      </w:pPr>
      <w:r w:rsidRPr="00B2541B">
        <w:rPr>
          <w:smallCaps/>
          <w:sz w:val="48"/>
        </w:rPr>
        <w:t>Analysis and Design Specification</w:t>
      </w:r>
    </w:p>
    <w:p w14:paraId="54021918" w14:textId="5DA2F23D" w:rsidR="008145C6" w:rsidRPr="00B2541B" w:rsidRDefault="008145C6" w:rsidP="008145C6">
      <w:pPr>
        <w:pStyle w:val="BodyText"/>
        <w:ind w:right="234"/>
        <w:rPr>
          <w:color w:val="13A3F7"/>
          <w:sz w:val="48"/>
          <w:szCs w:val="48"/>
        </w:rPr>
      </w:pPr>
      <w:r w:rsidRPr="00B2541B">
        <w:rPr>
          <w:color w:val="13A3F7"/>
          <w:sz w:val="48"/>
          <w:szCs w:val="48"/>
        </w:rPr>
        <w:t xml:space="preserve">INT_003 </w:t>
      </w:r>
      <w:r w:rsidRPr="00B2541B">
        <w:rPr>
          <w:color w:val="13A3F7"/>
          <w:sz w:val="48"/>
        </w:rPr>
        <w:t xml:space="preserve">Purchase Order Receipt Inbound Interface </w:t>
      </w:r>
    </w:p>
    <w:p w14:paraId="2CB33062" w14:textId="77777777" w:rsidR="00C201DB" w:rsidRPr="00B2541B" w:rsidRDefault="00C201DB">
      <w:pPr>
        <w:pStyle w:val="BodyText"/>
      </w:pPr>
    </w:p>
    <w:tbl>
      <w:tblPr>
        <w:tblStyle w:val="InforTable0"/>
        <w:tblW w:w="0" w:type="auto"/>
        <w:tblInd w:w="1440" w:type="dxa"/>
        <w:tblLook w:val="04A0" w:firstRow="1" w:lastRow="0" w:firstColumn="1" w:lastColumn="0" w:noHBand="0" w:noVBand="1"/>
      </w:tblPr>
      <w:tblGrid>
        <w:gridCol w:w="4338"/>
        <w:gridCol w:w="4410"/>
      </w:tblGrid>
      <w:tr w:rsidR="008145C6" w:rsidRPr="00B2541B" w14:paraId="37608443" w14:textId="77777777" w:rsidTr="00840B71">
        <w:trPr>
          <w:cnfStyle w:val="100000000000" w:firstRow="1" w:lastRow="0" w:firstColumn="0" w:lastColumn="0" w:oddVBand="0" w:evenVBand="0" w:oddHBand="0" w:evenHBand="0" w:firstRowFirstColumn="0" w:firstRowLastColumn="0" w:lastRowFirstColumn="0" w:lastRowLastColumn="0"/>
        </w:trPr>
        <w:tc>
          <w:tcPr>
            <w:tcW w:w="4338" w:type="dxa"/>
          </w:tcPr>
          <w:p w14:paraId="2CD32335" w14:textId="77777777" w:rsidR="008145C6" w:rsidRPr="00B2541B" w:rsidRDefault="008145C6" w:rsidP="00840B71">
            <w:pPr>
              <w:pStyle w:val="BodyText"/>
              <w:spacing w:before="60" w:after="60"/>
              <w:ind w:left="0"/>
            </w:pPr>
            <w:r w:rsidRPr="00B2541B">
              <w:t>Document Properties</w:t>
            </w:r>
          </w:p>
        </w:tc>
        <w:tc>
          <w:tcPr>
            <w:tcW w:w="4410" w:type="dxa"/>
          </w:tcPr>
          <w:p w14:paraId="3AFA822B" w14:textId="77777777" w:rsidR="008145C6" w:rsidRPr="00B2541B" w:rsidRDefault="008145C6" w:rsidP="00840B71">
            <w:pPr>
              <w:pStyle w:val="BodyText"/>
              <w:spacing w:before="60" w:after="60"/>
              <w:ind w:left="0"/>
            </w:pPr>
          </w:p>
        </w:tc>
      </w:tr>
      <w:tr w:rsidR="008145C6" w:rsidRPr="00B2541B" w14:paraId="26D103AA" w14:textId="77777777" w:rsidTr="00840B71">
        <w:trPr>
          <w:cnfStyle w:val="000000100000" w:firstRow="0" w:lastRow="0" w:firstColumn="0" w:lastColumn="0" w:oddVBand="0" w:evenVBand="0" w:oddHBand="1" w:evenHBand="0" w:firstRowFirstColumn="0" w:firstRowLastColumn="0" w:lastRowFirstColumn="0" w:lastRowLastColumn="0"/>
        </w:trPr>
        <w:tc>
          <w:tcPr>
            <w:tcW w:w="4338" w:type="dxa"/>
          </w:tcPr>
          <w:p w14:paraId="0CBED39D" w14:textId="77777777" w:rsidR="008145C6" w:rsidRPr="00B2541B" w:rsidRDefault="008145C6" w:rsidP="00840B71">
            <w:pPr>
              <w:pStyle w:val="BodyText"/>
              <w:spacing w:beforeLines="20" w:before="48" w:afterLines="20" w:after="48"/>
              <w:ind w:left="0" w:right="567"/>
            </w:pPr>
            <w:r w:rsidRPr="00B2541B">
              <w:t>Author</w:t>
            </w:r>
          </w:p>
        </w:tc>
        <w:tc>
          <w:tcPr>
            <w:tcW w:w="4410" w:type="dxa"/>
          </w:tcPr>
          <w:p w14:paraId="0FC8D646" w14:textId="5E35B5F1" w:rsidR="008145C6" w:rsidRPr="00B2541B" w:rsidRDefault="008145C6" w:rsidP="00840B71">
            <w:pPr>
              <w:pStyle w:val="BodyText"/>
              <w:tabs>
                <w:tab w:val="left" w:pos="4320"/>
              </w:tabs>
              <w:spacing w:beforeLines="20" w:before="48" w:afterLines="20" w:after="48"/>
              <w:ind w:left="0" w:right="567"/>
            </w:pPr>
            <w:r w:rsidRPr="00B2541B">
              <w:rPr>
                <w:rStyle w:val="HighlightedVariable"/>
              </w:rPr>
              <w:t>Cherry Estrada</w:t>
            </w:r>
          </w:p>
        </w:tc>
      </w:tr>
      <w:tr w:rsidR="008145C6" w:rsidRPr="00B2541B" w14:paraId="2DB1EE4D" w14:textId="77777777" w:rsidTr="00840B71">
        <w:trPr>
          <w:cnfStyle w:val="000000010000" w:firstRow="0" w:lastRow="0" w:firstColumn="0" w:lastColumn="0" w:oddVBand="0" w:evenVBand="0" w:oddHBand="0" w:evenHBand="1" w:firstRowFirstColumn="0" w:firstRowLastColumn="0" w:lastRowFirstColumn="0" w:lastRowLastColumn="0"/>
        </w:trPr>
        <w:tc>
          <w:tcPr>
            <w:tcW w:w="4338" w:type="dxa"/>
          </w:tcPr>
          <w:p w14:paraId="3B864821" w14:textId="77777777" w:rsidR="008145C6" w:rsidRPr="00B2541B" w:rsidRDefault="008145C6" w:rsidP="00840B71">
            <w:pPr>
              <w:pStyle w:val="BodyText"/>
              <w:spacing w:beforeLines="20" w:before="48" w:afterLines="20" w:after="48"/>
              <w:ind w:left="0" w:right="567"/>
            </w:pPr>
            <w:r w:rsidRPr="00B2541B">
              <w:t>Creation Date</w:t>
            </w:r>
          </w:p>
        </w:tc>
        <w:tc>
          <w:tcPr>
            <w:tcW w:w="4410" w:type="dxa"/>
          </w:tcPr>
          <w:p w14:paraId="2989FCBF" w14:textId="42294C93" w:rsidR="008145C6" w:rsidRPr="00B2541B" w:rsidRDefault="008145C6" w:rsidP="00840B71">
            <w:pPr>
              <w:pStyle w:val="BodyText"/>
              <w:spacing w:beforeLines="20" w:before="48" w:afterLines="20" w:after="48"/>
              <w:ind w:left="0" w:right="567"/>
            </w:pPr>
            <w:r w:rsidRPr="00B2541B">
              <w:fldChar w:fldCharType="begin"/>
            </w:r>
            <w:r w:rsidRPr="00B2541B">
              <w:instrText>createdate \@ "M/d/yyyy"</w:instrText>
            </w:r>
            <w:r w:rsidRPr="00B2541B">
              <w:fldChar w:fldCharType="separate"/>
            </w:r>
            <w:r w:rsidRPr="00B2541B">
              <w:t>6/09/2025</w:t>
            </w:r>
            <w:r w:rsidRPr="00B2541B">
              <w:fldChar w:fldCharType="end"/>
            </w:r>
          </w:p>
        </w:tc>
      </w:tr>
      <w:tr w:rsidR="008145C6" w:rsidRPr="00B2541B" w14:paraId="6452C7AF" w14:textId="77777777" w:rsidTr="00840B71">
        <w:trPr>
          <w:cnfStyle w:val="000000100000" w:firstRow="0" w:lastRow="0" w:firstColumn="0" w:lastColumn="0" w:oddVBand="0" w:evenVBand="0" w:oddHBand="1" w:evenHBand="0" w:firstRowFirstColumn="0" w:firstRowLastColumn="0" w:lastRowFirstColumn="0" w:lastRowLastColumn="0"/>
        </w:trPr>
        <w:tc>
          <w:tcPr>
            <w:tcW w:w="4338" w:type="dxa"/>
          </w:tcPr>
          <w:p w14:paraId="1E0FBB51" w14:textId="77777777" w:rsidR="008145C6" w:rsidRPr="00B2541B" w:rsidRDefault="008145C6" w:rsidP="00840B71">
            <w:pPr>
              <w:pStyle w:val="BodyText"/>
              <w:spacing w:beforeLines="20" w:before="48" w:afterLines="20" w:after="48"/>
              <w:ind w:left="0" w:right="567"/>
            </w:pPr>
            <w:r w:rsidRPr="00B2541B">
              <w:t>Last Updated</w:t>
            </w:r>
          </w:p>
        </w:tc>
        <w:tc>
          <w:tcPr>
            <w:tcW w:w="4410" w:type="dxa"/>
          </w:tcPr>
          <w:p w14:paraId="5C91E6DE" w14:textId="36424CA7" w:rsidR="008145C6" w:rsidRPr="00B2541B" w:rsidRDefault="008145C6" w:rsidP="00840B71">
            <w:pPr>
              <w:pStyle w:val="BodyText"/>
              <w:spacing w:beforeLines="20" w:before="48" w:afterLines="20" w:after="48"/>
              <w:ind w:left="0" w:right="567"/>
            </w:pPr>
            <w:r w:rsidRPr="00B2541B">
              <w:fldChar w:fldCharType="begin"/>
            </w:r>
            <w:r w:rsidRPr="00B2541B">
              <w:instrText>savedate \@ "M/d/yyyy"</w:instrText>
            </w:r>
            <w:r w:rsidRPr="00B2541B">
              <w:fldChar w:fldCharType="separate"/>
            </w:r>
            <w:r w:rsidR="004E1978" w:rsidRPr="00B2541B">
              <w:rPr>
                <w:noProof/>
              </w:rPr>
              <w:t>8/4/2025</w:t>
            </w:r>
            <w:r w:rsidRPr="00B2541B">
              <w:fldChar w:fldCharType="end"/>
            </w:r>
          </w:p>
        </w:tc>
      </w:tr>
      <w:tr w:rsidR="008145C6" w:rsidRPr="00B2541B" w14:paraId="16C8FBA6" w14:textId="77777777" w:rsidTr="00840B71">
        <w:trPr>
          <w:cnfStyle w:val="000000010000" w:firstRow="0" w:lastRow="0" w:firstColumn="0" w:lastColumn="0" w:oddVBand="0" w:evenVBand="0" w:oddHBand="0" w:evenHBand="1" w:firstRowFirstColumn="0" w:firstRowLastColumn="0" w:lastRowFirstColumn="0" w:lastRowLastColumn="0"/>
        </w:trPr>
        <w:tc>
          <w:tcPr>
            <w:tcW w:w="4338" w:type="dxa"/>
          </w:tcPr>
          <w:p w14:paraId="56C37A23" w14:textId="77777777" w:rsidR="008145C6" w:rsidRPr="00B2541B" w:rsidRDefault="008145C6" w:rsidP="00840B71">
            <w:pPr>
              <w:pStyle w:val="BodyText"/>
              <w:spacing w:beforeLines="20" w:before="48" w:afterLines="20" w:after="48"/>
              <w:ind w:left="0" w:right="567"/>
            </w:pPr>
            <w:r w:rsidRPr="00B2541B">
              <w:t>Document Reference</w:t>
            </w:r>
          </w:p>
        </w:tc>
        <w:tc>
          <w:tcPr>
            <w:tcW w:w="4410" w:type="dxa"/>
          </w:tcPr>
          <w:p w14:paraId="24316A55" w14:textId="779063BD" w:rsidR="008145C6" w:rsidRPr="00B2541B" w:rsidRDefault="008145C6" w:rsidP="00840B71">
            <w:pPr>
              <w:pStyle w:val="BodyText"/>
              <w:spacing w:beforeLines="20" w:before="48" w:afterLines="20" w:after="48"/>
              <w:ind w:left="0" w:right="567"/>
            </w:pPr>
            <w:r w:rsidRPr="00B2541B">
              <w:rPr>
                <w:rStyle w:val="HighlightedVariable"/>
                <w:lang w:val="fr-FR"/>
              </w:rPr>
              <w:t>ANA-050 for INT003</w:t>
            </w:r>
          </w:p>
        </w:tc>
      </w:tr>
      <w:tr w:rsidR="008145C6" w:rsidRPr="00B2541B" w14:paraId="6368E885" w14:textId="77777777" w:rsidTr="00840B71">
        <w:trPr>
          <w:cnfStyle w:val="000000100000" w:firstRow="0" w:lastRow="0" w:firstColumn="0" w:lastColumn="0" w:oddVBand="0" w:evenVBand="0" w:oddHBand="1" w:evenHBand="0" w:firstRowFirstColumn="0" w:firstRowLastColumn="0" w:lastRowFirstColumn="0" w:lastRowLastColumn="0"/>
        </w:trPr>
        <w:tc>
          <w:tcPr>
            <w:tcW w:w="4338" w:type="dxa"/>
          </w:tcPr>
          <w:p w14:paraId="376ACEB2" w14:textId="77777777" w:rsidR="008145C6" w:rsidRPr="00B2541B" w:rsidRDefault="008145C6" w:rsidP="00840B71">
            <w:pPr>
              <w:pStyle w:val="BodyText"/>
              <w:spacing w:beforeLines="20" w:before="48" w:afterLines="20" w:after="48"/>
              <w:ind w:left="0" w:right="567"/>
            </w:pPr>
            <w:r w:rsidRPr="00B2541B">
              <w:t>Version</w:t>
            </w:r>
          </w:p>
        </w:tc>
        <w:tc>
          <w:tcPr>
            <w:tcW w:w="4410" w:type="dxa"/>
          </w:tcPr>
          <w:p w14:paraId="17884FC5" w14:textId="77777777" w:rsidR="008145C6" w:rsidRPr="00B2541B" w:rsidRDefault="008145C6" w:rsidP="00840B71">
            <w:pPr>
              <w:pStyle w:val="BodyText"/>
              <w:spacing w:beforeLines="20" w:before="48" w:afterLines="20" w:after="48"/>
              <w:ind w:left="0" w:right="567"/>
              <w:rPr>
                <w:rStyle w:val="HighlightedVariable"/>
              </w:rPr>
            </w:pPr>
            <w:r w:rsidRPr="00B2541B">
              <w:rPr>
                <w:rStyle w:val="HighlightedVariable"/>
                <w:lang w:val="fr-FR"/>
              </w:rPr>
              <w:t>1.1</w:t>
            </w:r>
          </w:p>
        </w:tc>
      </w:tr>
    </w:tbl>
    <w:p w14:paraId="4AAD19BF" w14:textId="77777777" w:rsidR="008145C6" w:rsidRPr="00B2541B" w:rsidRDefault="008145C6" w:rsidP="008145C6">
      <w:pPr>
        <w:pStyle w:val="BodyText"/>
      </w:pPr>
    </w:p>
    <w:tbl>
      <w:tblPr>
        <w:tblStyle w:val="InforTable0"/>
        <w:tblW w:w="0" w:type="auto"/>
        <w:tblInd w:w="1440" w:type="dxa"/>
        <w:tblLook w:val="04A0" w:firstRow="1" w:lastRow="0" w:firstColumn="1" w:lastColumn="0" w:noHBand="0" w:noVBand="1"/>
      </w:tblPr>
      <w:tblGrid>
        <w:gridCol w:w="4338"/>
        <w:gridCol w:w="4410"/>
      </w:tblGrid>
      <w:tr w:rsidR="008145C6" w:rsidRPr="00B2541B" w14:paraId="574DE669" w14:textId="77777777" w:rsidTr="00840B71">
        <w:trPr>
          <w:cnfStyle w:val="100000000000" w:firstRow="1" w:lastRow="0" w:firstColumn="0" w:lastColumn="0" w:oddVBand="0" w:evenVBand="0" w:oddHBand="0" w:evenHBand="0" w:firstRowFirstColumn="0" w:firstRowLastColumn="0" w:lastRowFirstColumn="0" w:lastRowLastColumn="0"/>
        </w:trPr>
        <w:tc>
          <w:tcPr>
            <w:tcW w:w="4338" w:type="dxa"/>
          </w:tcPr>
          <w:p w14:paraId="6DC18FA6" w14:textId="77777777" w:rsidR="008145C6" w:rsidRPr="00B2541B" w:rsidRDefault="008145C6" w:rsidP="00840B71">
            <w:pPr>
              <w:pStyle w:val="BodyText"/>
              <w:spacing w:before="60" w:after="60"/>
              <w:ind w:left="0"/>
            </w:pPr>
            <w:r w:rsidRPr="00B2541B">
              <w:t>Approvals</w:t>
            </w:r>
          </w:p>
        </w:tc>
        <w:tc>
          <w:tcPr>
            <w:tcW w:w="4410" w:type="dxa"/>
          </w:tcPr>
          <w:p w14:paraId="35B0B649" w14:textId="77777777" w:rsidR="008145C6" w:rsidRPr="00B2541B" w:rsidRDefault="008145C6" w:rsidP="00840B71">
            <w:pPr>
              <w:pStyle w:val="BodyText"/>
              <w:spacing w:before="60" w:after="60"/>
              <w:ind w:left="0"/>
            </w:pPr>
            <w:r w:rsidRPr="00B2541B">
              <w:t>Position</w:t>
            </w:r>
          </w:p>
        </w:tc>
      </w:tr>
      <w:tr w:rsidR="008145C6" w:rsidRPr="00B2541B" w14:paraId="664E8020" w14:textId="77777777" w:rsidTr="00840B71">
        <w:trPr>
          <w:cnfStyle w:val="000000100000" w:firstRow="0" w:lastRow="0" w:firstColumn="0" w:lastColumn="0" w:oddVBand="0" w:evenVBand="0" w:oddHBand="1" w:evenHBand="0" w:firstRowFirstColumn="0" w:firstRowLastColumn="0" w:lastRowFirstColumn="0" w:lastRowLastColumn="0"/>
        </w:trPr>
        <w:tc>
          <w:tcPr>
            <w:tcW w:w="4338" w:type="dxa"/>
          </w:tcPr>
          <w:p w14:paraId="628D2674" w14:textId="77777777" w:rsidR="008145C6" w:rsidRPr="00B2541B" w:rsidRDefault="008145C6" w:rsidP="00840B71">
            <w:pPr>
              <w:pStyle w:val="BodyText"/>
              <w:spacing w:before="60" w:after="60"/>
              <w:ind w:left="0" w:right="567"/>
            </w:pPr>
            <w:r w:rsidRPr="00B2541B">
              <w:rPr>
                <w:rStyle w:val="HighlightedVariable"/>
              </w:rPr>
              <w:t>&lt;Approver 1&gt;</w:t>
            </w:r>
          </w:p>
        </w:tc>
        <w:tc>
          <w:tcPr>
            <w:tcW w:w="4410" w:type="dxa"/>
          </w:tcPr>
          <w:p w14:paraId="5C0927F3" w14:textId="77777777" w:rsidR="008145C6" w:rsidRPr="00B2541B" w:rsidRDefault="008145C6" w:rsidP="00840B71">
            <w:pPr>
              <w:pStyle w:val="BodyText"/>
              <w:spacing w:before="60" w:after="60"/>
              <w:ind w:left="0"/>
            </w:pPr>
          </w:p>
        </w:tc>
      </w:tr>
      <w:tr w:rsidR="008145C6" w:rsidRPr="00B2541B" w14:paraId="06E9F538" w14:textId="77777777" w:rsidTr="00840B71">
        <w:trPr>
          <w:cnfStyle w:val="000000010000" w:firstRow="0" w:lastRow="0" w:firstColumn="0" w:lastColumn="0" w:oddVBand="0" w:evenVBand="0" w:oddHBand="0" w:evenHBand="1" w:firstRowFirstColumn="0" w:firstRowLastColumn="0" w:lastRowFirstColumn="0" w:lastRowLastColumn="0"/>
        </w:trPr>
        <w:tc>
          <w:tcPr>
            <w:tcW w:w="4338" w:type="dxa"/>
          </w:tcPr>
          <w:p w14:paraId="6C962636" w14:textId="77777777" w:rsidR="008145C6" w:rsidRPr="00B2541B" w:rsidRDefault="008145C6" w:rsidP="00840B71">
            <w:pPr>
              <w:pStyle w:val="BodyText"/>
              <w:spacing w:before="60" w:after="60"/>
              <w:ind w:left="0" w:right="567"/>
            </w:pPr>
            <w:r w:rsidRPr="00B2541B">
              <w:rPr>
                <w:rStyle w:val="HighlightedVariable"/>
              </w:rPr>
              <w:t>&lt;Approver 2&gt;</w:t>
            </w:r>
          </w:p>
        </w:tc>
        <w:tc>
          <w:tcPr>
            <w:tcW w:w="4410" w:type="dxa"/>
          </w:tcPr>
          <w:p w14:paraId="5744D69C" w14:textId="77777777" w:rsidR="008145C6" w:rsidRPr="00B2541B" w:rsidRDefault="008145C6" w:rsidP="00840B71">
            <w:pPr>
              <w:pStyle w:val="BodyText"/>
              <w:spacing w:before="60" w:after="60"/>
              <w:ind w:left="0"/>
            </w:pPr>
          </w:p>
        </w:tc>
      </w:tr>
    </w:tbl>
    <w:p w14:paraId="7ECB8559" w14:textId="77777777" w:rsidR="006230CE" w:rsidRPr="00B2541B" w:rsidRDefault="006230CE">
      <w:pPr>
        <w:pStyle w:val="BodyText"/>
      </w:pPr>
    </w:p>
    <w:p w14:paraId="416A72DA" w14:textId="77777777" w:rsidR="00ED7BE1" w:rsidRPr="00B2541B" w:rsidRDefault="00ED7BE1" w:rsidP="00ED7BE1"/>
    <w:p w14:paraId="3F60436E" w14:textId="77777777" w:rsidR="00ED7BE1" w:rsidRPr="00B2541B" w:rsidRDefault="00ED7BE1" w:rsidP="00ED7BE1"/>
    <w:p w14:paraId="204C2858" w14:textId="77777777" w:rsidR="00ED7BE1" w:rsidRPr="00B2541B" w:rsidRDefault="00ED7BE1" w:rsidP="00ED7BE1"/>
    <w:p w14:paraId="3D3C5007" w14:textId="77777777" w:rsidR="00ED7BE1" w:rsidRPr="00B2541B" w:rsidRDefault="00ED7BE1" w:rsidP="00ED7BE1"/>
    <w:p w14:paraId="4B355995" w14:textId="77777777" w:rsidR="00ED7BE1" w:rsidRPr="00B2541B" w:rsidRDefault="00ED7BE1" w:rsidP="00ED7BE1"/>
    <w:p w14:paraId="07C06471" w14:textId="77777777" w:rsidR="00ED7BE1" w:rsidRPr="00B2541B" w:rsidRDefault="00ED7BE1" w:rsidP="00ED7BE1"/>
    <w:p w14:paraId="147D859E" w14:textId="77777777" w:rsidR="00ED7BE1" w:rsidRPr="00B2541B" w:rsidRDefault="00ED7BE1" w:rsidP="00ED7BE1"/>
    <w:p w14:paraId="5C5219CD" w14:textId="77777777" w:rsidR="00ED7BE1" w:rsidRPr="00B2541B" w:rsidRDefault="00ED7BE1" w:rsidP="00ED7BE1"/>
    <w:p w14:paraId="347497DA" w14:textId="77777777" w:rsidR="00ED7BE1" w:rsidRPr="00B2541B" w:rsidRDefault="00ED7BE1" w:rsidP="00ED7BE1"/>
    <w:p w14:paraId="2775154A" w14:textId="77777777" w:rsidR="00ED7BE1" w:rsidRPr="00B2541B" w:rsidRDefault="00ED7BE1" w:rsidP="00ED7BE1"/>
    <w:p w14:paraId="1487D34D" w14:textId="77777777" w:rsidR="00ED7BE1" w:rsidRPr="00B2541B" w:rsidRDefault="00ED7BE1" w:rsidP="00ED7BE1"/>
    <w:p w14:paraId="0C653B4F" w14:textId="77777777" w:rsidR="00ED7BE1" w:rsidRPr="00B2541B" w:rsidRDefault="00ED7BE1" w:rsidP="00ED7BE1"/>
    <w:p w14:paraId="0061D6C9" w14:textId="77777777" w:rsidR="00ED7BE1" w:rsidRPr="00B2541B" w:rsidRDefault="00ED7BE1" w:rsidP="00ED7BE1"/>
    <w:p w14:paraId="15F14DBA" w14:textId="29236835" w:rsidR="00ED7BE1" w:rsidRPr="00B2541B" w:rsidRDefault="00ED7BE1" w:rsidP="00ED7BE1">
      <w:pPr>
        <w:tabs>
          <w:tab w:val="left" w:pos="1172"/>
        </w:tabs>
      </w:pPr>
      <w:r w:rsidRPr="00B2541B">
        <w:tab/>
      </w:r>
    </w:p>
    <w:p w14:paraId="7153E6EE" w14:textId="05958F93" w:rsidR="00941EF9" w:rsidRPr="00B2541B" w:rsidRDefault="00941EF9" w:rsidP="00D25469">
      <w:pPr>
        <w:pStyle w:val="Heading1"/>
      </w:pPr>
      <w:bookmarkStart w:id="0" w:name="_Toc105005157"/>
      <w:bookmarkStart w:id="1" w:name="_Toc204897573"/>
      <w:r w:rsidRPr="00B2541B">
        <w:lastRenderedPageBreak/>
        <w:t>Document Control</w:t>
      </w:r>
      <w:bookmarkEnd w:id="0"/>
      <w:bookmarkEnd w:id="1"/>
    </w:p>
    <w:p w14:paraId="55B19C6B" w14:textId="77777777" w:rsidR="00636F11" w:rsidRPr="00B2541B" w:rsidRDefault="00636F11" w:rsidP="00636F11">
      <w:pPr>
        <w:pStyle w:val="BodyText"/>
      </w:pPr>
    </w:p>
    <w:p w14:paraId="3ACF35AB" w14:textId="77777777" w:rsidR="00941EF9" w:rsidRPr="00B2541B" w:rsidRDefault="00941EF9" w:rsidP="00033A89">
      <w:pPr>
        <w:pStyle w:val="Heading2"/>
      </w:pPr>
      <w:bookmarkStart w:id="2" w:name="_Toc105005158"/>
      <w:bookmarkStart w:id="3" w:name="_Toc204897574"/>
      <w:r w:rsidRPr="00B2541B">
        <w:t>Change Record</w:t>
      </w:r>
      <w:bookmarkEnd w:id="2"/>
      <w:bookmarkEnd w:id="3"/>
    </w:p>
    <w:p w14:paraId="3A4AA8AE" w14:textId="77777777" w:rsidR="00941EF9" w:rsidRPr="00B2541B" w:rsidRDefault="00941EF9">
      <w:pPr>
        <w:pStyle w:val="BodyText"/>
        <w:ind w:left="8640" w:firstLine="720"/>
      </w:pPr>
      <w:r w:rsidRPr="00B2541B">
        <w:rPr>
          <w:color w:val="FFFFFF"/>
          <w:sz w:val="10"/>
        </w:rPr>
        <w:fldChar w:fldCharType="begin"/>
      </w:r>
      <w:r w:rsidRPr="00B2541B">
        <w:rPr>
          <w:color w:val="FFFFFF"/>
          <w:sz w:val="10"/>
        </w:rPr>
        <w:instrText xml:space="preserve"> SECTIONPAGES  \* MERGEFORMAT </w:instrText>
      </w:r>
      <w:r w:rsidRPr="00B2541B">
        <w:rPr>
          <w:color w:val="FFFFFF"/>
          <w:sz w:val="10"/>
        </w:rPr>
        <w:fldChar w:fldCharType="separate"/>
      </w:r>
      <w:r w:rsidR="00DF0966" w:rsidRPr="00B2541B">
        <w:rPr>
          <w:noProof/>
          <w:color w:val="FFFFFF"/>
          <w:sz w:val="10"/>
        </w:rPr>
        <w:t>1</w:t>
      </w:r>
      <w:r w:rsidRPr="00B2541B">
        <w:rPr>
          <w:color w:val="FFFFFF"/>
          <w:sz w:val="10"/>
        </w:rPr>
        <w:fldChar w:fldCharType="end"/>
      </w:r>
    </w:p>
    <w:tbl>
      <w:tblPr>
        <w:tblStyle w:val="InforTable0"/>
        <w:tblW w:w="9833" w:type="dxa"/>
        <w:tblInd w:w="602" w:type="dxa"/>
        <w:tblLook w:val="04A0" w:firstRow="1" w:lastRow="0" w:firstColumn="1" w:lastColumn="0" w:noHBand="0" w:noVBand="1"/>
      </w:tblPr>
      <w:tblGrid>
        <w:gridCol w:w="1637"/>
        <w:gridCol w:w="1883"/>
        <w:gridCol w:w="1365"/>
        <w:gridCol w:w="4948"/>
      </w:tblGrid>
      <w:tr w:rsidR="004952E6" w:rsidRPr="00B2541B" w14:paraId="71916582" w14:textId="77777777">
        <w:trPr>
          <w:cnfStyle w:val="100000000000" w:firstRow="1" w:lastRow="0" w:firstColumn="0" w:lastColumn="0" w:oddVBand="0" w:evenVBand="0" w:oddHBand="0" w:evenHBand="0" w:firstRowFirstColumn="0" w:firstRowLastColumn="0" w:lastRowFirstColumn="0" w:lastRowLastColumn="0"/>
        </w:trPr>
        <w:tc>
          <w:tcPr>
            <w:tcW w:w="1637" w:type="dxa"/>
          </w:tcPr>
          <w:p w14:paraId="3BF6EC0C" w14:textId="77777777" w:rsidR="004952E6" w:rsidRPr="00B2541B" w:rsidRDefault="004952E6">
            <w:pPr>
              <w:pStyle w:val="BodyText"/>
              <w:spacing w:before="60" w:after="60"/>
              <w:ind w:left="0" w:right="562"/>
              <w:rPr>
                <w:b w:val="0"/>
                <w:bCs/>
                <w:color w:val="FFFFFF"/>
              </w:rPr>
            </w:pPr>
            <w:r w:rsidRPr="00B2541B">
              <w:rPr>
                <w:bCs/>
                <w:color w:val="FFFFFF"/>
              </w:rPr>
              <w:t>Date</w:t>
            </w:r>
          </w:p>
        </w:tc>
        <w:tc>
          <w:tcPr>
            <w:tcW w:w="1883" w:type="dxa"/>
          </w:tcPr>
          <w:p w14:paraId="0ACA6AAB" w14:textId="77777777" w:rsidR="004952E6" w:rsidRPr="00B2541B" w:rsidRDefault="004952E6">
            <w:pPr>
              <w:pStyle w:val="BodyText"/>
              <w:spacing w:before="60" w:after="60"/>
              <w:ind w:left="0" w:right="562"/>
              <w:rPr>
                <w:b w:val="0"/>
                <w:bCs/>
                <w:color w:val="FFFFFF"/>
              </w:rPr>
            </w:pPr>
            <w:r w:rsidRPr="00B2541B">
              <w:rPr>
                <w:bCs/>
                <w:color w:val="FFFFFF"/>
              </w:rPr>
              <w:t>Author</w:t>
            </w:r>
          </w:p>
        </w:tc>
        <w:tc>
          <w:tcPr>
            <w:tcW w:w="1365" w:type="dxa"/>
          </w:tcPr>
          <w:p w14:paraId="126AE197" w14:textId="77777777" w:rsidR="004952E6" w:rsidRPr="00B2541B" w:rsidRDefault="004952E6">
            <w:pPr>
              <w:pStyle w:val="BodyText"/>
              <w:spacing w:before="60" w:after="60"/>
              <w:ind w:left="0" w:right="562"/>
              <w:rPr>
                <w:bCs/>
                <w:color w:val="FFFFFF"/>
              </w:rPr>
            </w:pPr>
            <w:r w:rsidRPr="00B2541B">
              <w:rPr>
                <w:bCs/>
                <w:color w:val="FFFFFF"/>
              </w:rPr>
              <w:t>Version</w:t>
            </w:r>
          </w:p>
        </w:tc>
        <w:tc>
          <w:tcPr>
            <w:tcW w:w="4948" w:type="dxa"/>
          </w:tcPr>
          <w:p w14:paraId="295D0B90" w14:textId="77777777" w:rsidR="004952E6" w:rsidRPr="00B2541B" w:rsidRDefault="004952E6">
            <w:pPr>
              <w:pStyle w:val="BodyText"/>
              <w:spacing w:before="60" w:after="60"/>
              <w:ind w:left="0" w:right="562"/>
              <w:rPr>
                <w:bCs/>
                <w:color w:val="FFFFFF"/>
              </w:rPr>
            </w:pPr>
            <w:r w:rsidRPr="00B2541B">
              <w:rPr>
                <w:bCs/>
                <w:color w:val="FFFFFF"/>
              </w:rPr>
              <w:t>Change Reference</w:t>
            </w:r>
          </w:p>
        </w:tc>
      </w:tr>
      <w:tr w:rsidR="004952E6" w:rsidRPr="00B2541B" w14:paraId="7A30678A" w14:textId="77777777">
        <w:trPr>
          <w:cnfStyle w:val="000000100000" w:firstRow="0" w:lastRow="0" w:firstColumn="0" w:lastColumn="0" w:oddVBand="0" w:evenVBand="0" w:oddHBand="1" w:evenHBand="0" w:firstRowFirstColumn="0" w:firstRowLastColumn="0" w:lastRowFirstColumn="0" w:lastRowLastColumn="0"/>
        </w:trPr>
        <w:tc>
          <w:tcPr>
            <w:tcW w:w="1637" w:type="dxa"/>
          </w:tcPr>
          <w:p w14:paraId="71F01007" w14:textId="19D8C5A5" w:rsidR="004952E6" w:rsidRPr="00B2541B" w:rsidRDefault="00E77C40">
            <w:pPr>
              <w:pStyle w:val="BodyText"/>
              <w:spacing w:before="60" w:after="60"/>
              <w:ind w:left="0" w:right="567"/>
            </w:pPr>
            <w:r w:rsidRPr="00B2541B">
              <w:rPr>
                <w:rStyle w:val="HighlightedVariable"/>
              </w:rPr>
              <w:t>06/09/2025</w:t>
            </w:r>
          </w:p>
        </w:tc>
        <w:tc>
          <w:tcPr>
            <w:tcW w:w="1883" w:type="dxa"/>
          </w:tcPr>
          <w:p w14:paraId="21A3DAA6" w14:textId="5B9076C1" w:rsidR="004952E6" w:rsidRPr="00B2541B" w:rsidRDefault="00E77C40">
            <w:pPr>
              <w:pStyle w:val="BodyText"/>
              <w:spacing w:before="60" w:after="60" w:line="259" w:lineRule="auto"/>
              <w:ind w:left="0" w:right="567"/>
            </w:pPr>
            <w:r w:rsidRPr="00B2541B">
              <w:rPr>
                <w:rStyle w:val="HighlightedVariable"/>
              </w:rPr>
              <w:t>Cherry Estrada</w:t>
            </w:r>
          </w:p>
        </w:tc>
        <w:tc>
          <w:tcPr>
            <w:tcW w:w="1365" w:type="dxa"/>
          </w:tcPr>
          <w:p w14:paraId="2607E0C2" w14:textId="77777777" w:rsidR="004952E6" w:rsidRPr="00B2541B" w:rsidRDefault="004952E6">
            <w:pPr>
              <w:pStyle w:val="BodyText"/>
              <w:spacing w:before="60" w:after="60"/>
              <w:ind w:left="0"/>
            </w:pPr>
            <w:r w:rsidRPr="00B2541B">
              <w:t>1.0</w:t>
            </w:r>
          </w:p>
        </w:tc>
        <w:tc>
          <w:tcPr>
            <w:tcW w:w="4948" w:type="dxa"/>
          </w:tcPr>
          <w:p w14:paraId="17462CC6" w14:textId="77777777" w:rsidR="004952E6" w:rsidRPr="00B2541B" w:rsidRDefault="004952E6">
            <w:pPr>
              <w:pStyle w:val="BodyText"/>
              <w:spacing w:before="60" w:after="60"/>
              <w:ind w:left="0"/>
            </w:pPr>
            <w:r w:rsidRPr="00B2541B">
              <w:t>Initial draft: Executive Summary, Functional Specification</w:t>
            </w:r>
          </w:p>
        </w:tc>
      </w:tr>
      <w:tr w:rsidR="004952E6" w:rsidRPr="00B2541B" w14:paraId="58AD0ADF" w14:textId="77777777">
        <w:trPr>
          <w:cnfStyle w:val="000000010000" w:firstRow="0" w:lastRow="0" w:firstColumn="0" w:lastColumn="0" w:oddVBand="0" w:evenVBand="0" w:oddHBand="0" w:evenHBand="1" w:firstRowFirstColumn="0" w:firstRowLastColumn="0" w:lastRowFirstColumn="0" w:lastRowLastColumn="0"/>
        </w:trPr>
        <w:tc>
          <w:tcPr>
            <w:tcW w:w="1637" w:type="dxa"/>
          </w:tcPr>
          <w:p w14:paraId="2E012181" w14:textId="5F26214C" w:rsidR="004952E6" w:rsidRPr="00B2541B" w:rsidRDefault="00E77C40">
            <w:pPr>
              <w:pStyle w:val="BodyText"/>
              <w:spacing w:before="60" w:after="60"/>
              <w:ind w:left="0" w:right="567"/>
            </w:pPr>
            <w:r w:rsidRPr="00B2541B">
              <w:rPr>
                <w:rStyle w:val="HighlightedVariable"/>
              </w:rPr>
              <w:t>07/30/2025</w:t>
            </w:r>
          </w:p>
        </w:tc>
        <w:tc>
          <w:tcPr>
            <w:tcW w:w="1883" w:type="dxa"/>
          </w:tcPr>
          <w:p w14:paraId="7C6F1BD0" w14:textId="3FE7ABD1" w:rsidR="004952E6" w:rsidRPr="00B2541B" w:rsidRDefault="00E77C40">
            <w:pPr>
              <w:pStyle w:val="BodyText"/>
              <w:spacing w:before="60" w:after="60"/>
              <w:ind w:left="0" w:right="567"/>
            </w:pPr>
            <w:r w:rsidRPr="00B2541B">
              <w:rPr>
                <w:rStyle w:val="HighlightedVariable"/>
              </w:rPr>
              <w:t>Julianne Sitoy</w:t>
            </w:r>
          </w:p>
        </w:tc>
        <w:tc>
          <w:tcPr>
            <w:tcW w:w="1365" w:type="dxa"/>
          </w:tcPr>
          <w:p w14:paraId="4D8B057B" w14:textId="6AB5E491" w:rsidR="004952E6" w:rsidRPr="00B2541B" w:rsidRDefault="006B49DA">
            <w:pPr>
              <w:pStyle w:val="BodyText"/>
              <w:spacing w:before="60" w:after="60"/>
              <w:ind w:left="0"/>
            </w:pPr>
            <w:r w:rsidRPr="00B2541B">
              <w:t>1.1</w:t>
            </w:r>
          </w:p>
        </w:tc>
        <w:tc>
          <w:tcPr>
            <w:tcW w:w="4948" w:type="dxa"/>
          </w:tcPr>
          <w:p w14:paraId="695E1087" w14:textId="1206CB1B" w:rsidR="004952E6" w:rsidRPr="00B2541B" w:rsidRDefault="00886CC5">
            <w:pPr>
              <w:pStyle w:val="BodyText"/>
              <w:spacing w:before="60" w:after="60"/>
              <w:ind w:left="0"/>
            </w:pPr>
            <w:r w:rsidRPr="00B2541B">
              <w:t xml:space="preserve">Updated </w:t>
            </w:r>
            <w:r w:rsidR="00D15B9D" w:rsidRPr="00B2541B">
              <w:t>Assumptions, Functional Requirements, and Business Process Flow</w:t>
            </w:r>
            <w:r w:rsidRPr="00B2541B">
              <w:t xml:space="preserve"> based on additional changes</w:t>
            </w:r>
          </w:p>
        </w:tc>
      </w:tr>
      <w:tr w:rsidR="004952E6" w:rsidRPr="00B2541B" w14:paraId="455D8FFC" w14:textId="77777777">
        <w:trPr>
          <w:cnfStyle w:val="000000100000" w:firstRow="0" w:lastRow="0" w:firstColumn="0" w:lastColumn="0" w:oddVBand="0" w:evenVBand="0" w:oddHBand="1" w:evenHBand="0" w:firstRowFirstColumn="0" w:firstRowLastColumn="0" w:lastRowFirstColumn="0" w:lastRowLastColumn="0"/>
        </w:trPr>
        <w:tc>
          <w:tcPr>
            <w:tcW w:w="1637" w:type="dxa"/>
          </w:tcPr>
          <w:p w14:paraId="0186E236" w14:textId="77777777" w:rsidR="004952E6" w:rsidRPr="00B2541B" w:rsidRDefault="004952E6">
            <w:pPr>
              <w:pStyle w:val="BodyText"/>
              <w:spacing w:before="60" w:after="60"/>
              <w:ind w:left="0" w:right="567"/>
            </w:pPr>
          </w:p>
        </w:tc>
        <w:tc>
          <w:tcPr>
            <w:tcW w:w="1883" w:type="dxa"/>
          </w:tcPr>
          <w:p w14:paraId="2EA0D2E3" w14:textId="77777777" w:rsidR="004952E6" w:rsidRPr="00B2541B" w:rsidRDefault="004952E6">
            <w:pPr>
              <w:pStyle w:val="BodyText"/>
              <w:spacing w:before="60" w:after="60"/>
              <w:ind w:left="0" w:right="567"/>
            </w:pPr>
          </w:p>
        </w:tc>
        <w:tc>
          <w:tcPr>
            <w:tcW w:w="1365" w:type="dxa"/>
          </w:tcPr>
          <w:p w14:paraId="6AC71AD1" w14:textId="77777777" w:rsidR="004952E6" w:rsidRPr="00B2541B" w:rsidRDefault="004952E6">
            <w:pPr>
              <w:pStyle w:val="BodyText"/>
              <w:spacing w:before="60" w:after="60"/>
              <w:ind w:left="0"/>
            </w:pPr>
          </w:p>
        </w:tc>
        <w:tc>
          <w:tcPr>
            <w:tcW w:w="4948" w:type="dxa"/>
          </w:tcPr>
          <w:p w14:paraId="735CACC9" w14:textId="77777777" w:rsidR="004952E6" w:rsidRPr="00B2541B" w:rsidRDefault="004952E6">
            <w:pPr>
              <w:pStyle w:val="BodyText"/>
              <w:spacing w:before="60" w:after="60"/>
              <w:ind w:left="0"/>
            </w:pPr>
          </w:p>
        </w:tc>
      </w:tr>
      <w:tr w:rsidR="004952E6" w:rsidRPr="00B2541B" w14:paraId="67762853" w14:textId="77777777">
        <w:trPr>
          <w:cnfStyle w:val="000000010000" w:firstRow="0" w:lastRow="0" w:firstColumn="0" w:lastColumn="0" w:oddVBand="0" w:evenVBand="0" w:oddHBand="0" w:evenHBand="1" w:firstRowFirstColumn="0" w:firstRowLastColumn="0" w:lastRowFirstColumn="0" w:lastRowLastColumn="0"/>
        </w:trPr>
        <w:tc>
          <w:tcPr>
            <w:tcW w:w="1637" w:type="dxa"/>
          </w:tcPr>
          <w:p w14:paraId="31697EDB" w14:textId="77777777" w:rsidR="004952E6" w:rsidRPr="00B2541B" w:rsidRDefault="004952E6">
            <w:pPr>
              <w:pStyle w:val="BodyText"/>
              <w:spacing w:before="60" w:after="60"/>
              <w:ind w:left="0" w:right="567"/>
            </w:pPr>
          </w:p>
        </w:tc>
        <w:tc>
          <w:tcPr>
            <w:tcW w:w="1883" w:type="dxa"/>
          </w:tcPr>
          <w:p w14:paraId="373455E6" w14:textId="77777777" w:rsidR="004952E6" w:rsidRPr="00B2541B" w:rsidRDefault="004952E6">
            <w:pPr>
              <w:pStyle w:val="BodyText"/>
              <w:spacing w:before="60" w:after="60"/>
              <w:ind w:left="0" w:right="567"/>
            </w:pPr>
          </w:p>
        </w:tc>
        <w:tc>
          <w:tcPr>
            <w:tcW w:w="1365" w:type="dxa"/>
          </w:tcPr>
          <w:p w14:paraId="6DD03730" w14:textId="77777777" w:rsidR="004952E6" w:rsidRPr="00B2541B" w:rsidRDefault="004952E6">
            <w:pPr>
              <w:pStyle w:val="BodyText"/>
              <w:spacing w:before="60" w:after="60"/>
              <w:ind w:left="0"/>
            </w:pPr>
          </w:p>
        </w:tc>
        <w:tc>
          <w:tcPr>
            <w:tcW w:w="4948" w:type="dxa"/>
          </w:tcPr>
          <w:p w14:paraId="67E21616" w14:textId="77777777" w:rsidR="004952E6" w:rsidRPr="00B2541B" w:rsidRDefault="004952E6">
            <w:pPr>
              <w:pStyle w:val="BodyText"/>
              <w:spacing w:before="60" w:after="60"/>
              <w:ind w:left="0"/>
            </w:pPr>
          </w:p>
        </w:tc>
      </w:tr>
    </w:tbl>
    <w:p w14:paraId="155C38B1" w14:textId="4CCB318D" w:rsidR="001F61FA" w:rsidRPr="00B2541B" w:rsidRDefault="001F61FA">
      <w:pPr>
        <w:pStyle w:val="BodyText"/>
      </w:pPr>
    </w:p>
    <w:p w14:paraId="0439952A" w14:textId="77777777" w:rsidR="00165DB4" w:rsidRPr="00B2541B" w:rsidRDefault="00165DB4" w:rsidP="00165DB4">
      <w:pPr>
        <w:pStyle w:val="Heading2"/>
      </w:pPr>
      <w:bookmarkStart w:id="4" w:name="_Toc201765431"/>
      <w:bookmarkStart w:id="5" w:name="_Toc204897575"/>
      <w:r w:rsidRPr="00B2541B">
        <w:t>Reviewers</w:t>
      </w:r>
      <w:bookmarkEnd w:id="4"/>
      <w:bookmarkEnd w:id="5"/>
    </w:p>
    <w:tbl>
      <w:tblPr>
        <w:tblStyle w:val="InforTable0"/>
        <w:tblW w:w="0" w:type="auto"/>
        <w:tblInd w:w="1430" w:type="dxa"/>
        <w:tblLook w:val="04A0" w:firstRow="1" w:lastRow="0" w:firstColumn="1" w:lastColumn="0" w:noHBand="0" w:noVBand="1"/>
      </w:tblPr>
      <w:tblGrid>
        <w:gridCol w:w="3960"/>
        <w:gridCol w:w="4595"/>
      </w:tblGrid>
      <w:tr w:rsidR="00165DB4" w:rsidRPr="00B2541B" w14:paraId="12E3DBE2" w14:textId="77777777" w:rsidTr="00840B71">
        <w:trPr>
          <w:cnfStyle w:val="100000000000" w:firstRow="1" w:lastRow="0" w:firstColumn="0" w:lastColumn="0" w:oddVBand="0" w:evenVBand="0" w:oddHBand="0" w:evenHBand="0" w:firstRowFirstColumn="0" w:firstRowLastColumn="0" w:lastRowFirstColumn="0" w:lastRowLastColumn="0"/>
        </w:trPr>
        <w:tc>
          <w:tcPr>
            <w:tcW w:w="3960" w:type="dxa"/>
          </w:tcPr>
          <w:p w14:paraId="301C2BCC" w14:textId="77777777" w:rsidR="00165DB4" w:rsidRPr="00B2541B" w:rsidRDefault="00165DB4" w:rsidP="00840B71">
            <w:pPr>
              <w:pStyle w:val="BodyText"/>
              <w:spacing w:before="60" w:after="60"/>
              <w:ind w:left="0" w:right="562"/>
              <w:rPr>
                <w:bCs/>
                <w:color w:val="FFFFFF"/>
              </w:rPr>
            </w:pPr>
            <w:r w:rsidRPr="00B2541B">
              <w:rPr>
                <w:bCs/>
                <w:color w:val="FFFFFF"/>
              </w:rPr>
              <w:t xml:space="preserve">Name </w:t>
            </w:r>
          </w:p>
        </w:tc>
        <w:tc>
          <w:tcPr>
            <w:tcW w:w="4595" w:type="dxa"/>
          </w:tcPr>
          <w:p w14:paraId="43C90C26" w14:textId="77777777" w:rsidR="00165DB4" w:rsidRPr="00B2541B" w:rsidRDefault="00165DB4" w:rsidP="00840B71">
            <w:pPr>
              <w:pStyle w:val="BodyText"/>
              <w:spacing w:before="60" w:after="60"/>
              <w:ind w:left="0" w:right="562"/>
              <w:rPr>
                <w:bCs/>
                <w:color w:val="FFFFFF"/>
              </w:rPr>
            </w:pPr>
            <w:r w:rsidRPr="00B2541B">
              <w:rPr>
                <w:bCs/>
                <w:color w:val="FFFFFF"/>
              </w:rPr>
              <w:t>Position</w:t>
            </w:r>
          </w:p>
        </w:tc>
      </w:tr>
      <w:tr w:rsidR="00165DB4" w:rsidRPr="00B2541B" w14:paraId="64CB79FD" w14:textId="77777777" w:rsidTr="00840B71">
        <w:trPr>
          <w:cnfStyle w:val="000000100000" w:firstRow="0" w:lastRow="0" w:firstColumn="0" w:lastColumn="0" w:oddVBand="0" w:evenVBand="0" w:oddHBand="1" w:evenHBand="0" w:firstRowFirstColumn="0" w:firstRowLastColumn="0" w:lastRowFirstColumn="0" w:lastRowLastColumn="0"/>
        </w:trPr>
        <w:tc>
          <w:tcPr>
            <w:tcW w:w="3960" w:type="dxa"/>
          </w:tcPr>
          <w:p w14:paraId="4A772AEB" w14:textId="77777777" w:rsidR="00165DB4" w:rsidRPr="00B2541B" w:rsidRDefault="00165DB4" w:rsidP="00840B71">
            <w:pPr>
              <w:pStyle w:val="BodyText"/>
              <w:spacing w:before="60" w:after="60"/>
              <w:ind w:left="0" w:right="567"/>
            </w:pPr>
          </w:p>
        </w:tc>
        <w:tc>
          <w:tcPr>
            <w:tcW w:w="4595" w:type="dxa"/>
          </w:tcPr>
          <w:p w14:paraId="58B64D97" w14:textId="77777777" w:rsidR="00165DB4" w:rsidRPr="00B2541B" w:rsidRDefault="00165DB4" w:rsidP="00840B71">
            <w:pPr>
              <w:pStyle w:val="BodyText"/>
              <w:spacing w:before="60" w:after="60"/>
              <w:ind w:left="0" w:right="567"/>
            </w:pPr>
          </w:p>
        </w:tc>
      </w:tr>
      <w:tr w:rsidR="00165DB4" w:rsidRPr="00B2541B" w14:paraId="0949DF30" w14:textId="77777777" w:rsidTr="00840B71">
        <w:trPr>
          <w:cnfStyle w:val="000000010000" w:firstRow="0" w:lastRow="0" w:firstColumn="0" w:lastColumn="0" w:oddVBand="0" w:evenVBand="0" w:oddHBand="0" w:evenHBand="1" w:firstRowFirstColumn="0" w:firstRowLastColumn="0" w:lastRowFirstColumn="0" w:lastRowLastColumn="0"/>
        </w:trPr>
        <w:tc>
          <w:tcPr>
            <w:tcW w:w="3960" w:type="dxa"/>
          </w:tcPr>
          <w:p w14:paraId="6D13BA78" w14:textId="77777777" w:rsidR="00165DB4" w:rsidRPr="00B2541B" w:rsidRDefault="00165DB4" w:rsidP="00840B71">
            <w:pPr>
              <w:pStyle w:val="BodyText"/>
              <w:spacing w:before="60" w:after="60"/>
              <w:ind w:left="0" w:right="567"/>
            </w:pPr>
          </w:p>
        </w:tc>
        <w:tc>
          <w:tcPr>
            <w:tcW w:w="4595" w:type="dxa"/>
          </w:tcPr>
          <w:p w14:paraId="28E58C73" w14:textId="77777777" w:rsidR="00165DB4" w:rsidRPr="00B2541B" w:rsidRDefault="00165DB4" w:rsidP="00840B71">
            <w:pPr>
              <w:pStyle w:val="BodyText"/>
              <w:spacing w:before="60" w:after="60"/>
              <w:ind w:left="0" w:right="567"/>
            </w:pPr>
          </w:p>
        </w:tc>
      </w:tr>
      <w:tr w:rsidR="00165DB4" w:rsidRPr="00B2541B" w14:paraId="2B4751E2" w14:textId="77777777" w:rsidTr="00840B71">
        <w:trPr>
          <w:cnfStyle w:val="000000100000" w:firstRow="0" w:lastRow="0" w:firstColumn="0" w:lastColumn="0" w:oddVBand="0" w:evenVBand="0" w:oddHBand="1" w:evenHBand="0" w:firstRowFirstColumn="0" w:firstRowLastColumn="0" w:lastRowFirstColumn="0" w:lastRowLastColumn="0"/>
        </w:trPr>
        <w:tc>
          <w:tcPr>
            <w:tcW w:w="3960" w:type="dxa"/>
          </w:tcPr>
          <w:p w14:paraId="7203EBE2" w14:textId="77777777" w:rsidR="00165DB4" w:rsidRPr="00B2541B" w:rsidRDefault="00165DB4" w:rsidP="00840B71">
            <w:pPr>
              <w:pStyle w:val="BodyText"/>
              <w:spacing w:before="60" w:after="60"/>
              <w:ind w:left="0" w:right="567"/>
            </w:pPr>
          </w:p>
        </w:tc>
        <w:tc>
          <w:tcPr>
            <w:tcW w:w="4595" w:type="dxa"/>
          </w:tcPr>
          <w:p w14:paraId="1B7D26D4" w14:textId="77777777" w:rsidR="00165DB4" w:rsidRPr="00B2541B" w:rsidRDefault="00165DB4" w:rsidP="00840B71">
            <w:pPr>
              <w:pStyle w:val="BodyText"/>
              <w:spacing w:before="60" w:after="60"/>
              <w:ind w:left="0" w:right="567"/>
            </w:pPr>
          </w:p>
        </w:tc>
      </w:tr>
      <w:tr w:rsidR="00165DB4" w:rsidRPr="00B2541B" w14:paraId="54CDAAE1" w14:textId="77777777" w:rsidTr="00840B71">
        <w:trPr>
          <w:cnfStyle w:val="000000010000" w:firstRow="0" w:lastRow="0" w:firstColumn="0" w:lastColumn="0" w:oddVBand="0" w:evenVBand="0" w:oddHBand="0" w:evenHBand="1" w:firstRowFirstColumn="0" w:firstRowLastColumn="0" w:lastRowFirstColumn="0" w:lastRowLastColumn="0"/>
        </w:trPr>
        <w:tc>
          <w:tcPr>
            <w:tcW w:w="3960" w:type="dxa"/>
          </w:tcPr>
          <w:p w14:paraId="6A1D0DC9" w14:textId="77777777" w:rsidR="00165DB4" w:rsidRPr="00B2541B" w:rsidRDefault="00165DB4" w:rsidP="00840B71">
            <w:pPr>
              <w:pStyle w:val="BodyText"/>
              <w:spacing w:before="60" w:after="60"/>
              <w:ind w:left="0" w:right="567"/>
            </w:pPr>
          </w:p>
        </w:tc>
        <w:tc>
          <w:tcPr>
            <w:tcW w:w="4595" w:type="dxa"/>
          </w:tcPr>
          <w:p w14:paraId="77A6CB2E" w14:textId="77777777" w:rsidR="00165DB4" w:rsidRPr="00B2541B" w:rsidRDefault="00165DB4" w:rsidP="00840B71">
            <w:pPr>
              <w:pStyle w:val="BodyText"/>
              <w:spacing w:before="60" w:after="60"/>
              <w:ind w:left="0" w:right="567"/>
            </w:pPr>
          </w:p>
        </w:tc>
      </w:tr>
    </w:tbl>
    <w:p w14:paraId="2A38BB8D" w14:textId="77777777" w:rsidR="00B524B8" w:rsidRPr="00B2541B" w:rsidRDefault="00B524B8" w:rsidP="008145C6">
      <w:pPr>
        <w:pStyle w:val="BodyText"/>
        <w:ind w:left="0"/>
      </w:pPr>
    </w:p>
    <w:p w14:paraId="2BFA7AC9" w14:textId="77777777" w:rsidR="002C6041" w:rsidRPr="00B2541B" w:rsidRDefault="002C6041" w:rsidP="002C6041">
      <w:pPr>
        <w:pStyle w:val="TOCHeading1"/>
        <w:tabs>
          <w:tab w:val="right" w:pos="10440"/>
        </w:tabs>
      </w:pPr>
      <w:bookmarkStart w:id="6" w:name="_Toc105005160"/>
      <w:bookmarkStart w:id="7" w:name="_Toc225080495"/>
      <w:bookmarkStart w:id="8" w:name="_Toc270369335"/>
      <w:r w:rsidRPr="00B2541B">
        <w:lastRenderedPageBreak/>
        <w:t>Contents</w:t>
      </w:r>
      <w:r w:rsidRPr="00B2541B">
        <w:tab/>
      </w:r>
    </w:p>
    <w:p w14:paraId="515193FF" w14:textId="26EF215E" w:rsidR="00D15B9D" w:rsidRPr="00B2541B" w:rsidRDefault="002C6041">
      <w:pPr>
        <w:pStyle w:val="TOC1"/>
        <w:tabs>
          <w:tab w:val="left" w:pos="2549"/>
        </w:tabs>
        <w:rPr>
          <w:rFonts w:asciiTheme="minorHAnsi" w:eastAsiaTheme="minorEastAsia" w:hAnsiTheme="minorHAnsi" w:cstheme="minorBidi"/>
          <w:b w:val="0"/>
          <w:noProof/>
          <w:kern w:val="2"/>
          <w:sz w:val="24"/>
          <w:szCs w:val="24"/>
          <w:lang w:eastAsia="en-US"/>
          <w14:ligatures w14:val="standardContextual"/>
        </w:rPr>
      </w:pPr>
      <w:r w:rsidRPr="00B2541B">
        <w:rPr>
          <w:b w:val="0"/>
        </w:rPr>
        <w:fldChar w:fldCharType="begin"/>
      </w:r>
      <w:r w:rsidRPr="00B2541B">
        <w:rPr>
          <w:b w:val="0"/>
        </w:rPr>
        <w:instrText xml:space="preserve"> TOC \o "1-2" \h \z </w:instrText>
      </w:r>
      <w:r w:rsidRPr="00B2541B">
        <w:rPr>
          <w:b w:val="0"/>
        </w:rPr>
        <w:fldChar w:fldCharType="separate"/>
      </w:r>
      <w:hyperlink w:anchor="_Toc204897573" w:history="1">
        <w:r w:rsidR="00D15B9D" w:rsidRPr="00B2541B">
          <w:rPr>
            <w:rStyle w:val="Hyperlink"/>
            <w:noProof/>
          </w:rPr>
          <w:t>1</w:t>
        </w:r>
        <w:r w:rsidR="00D15B9D" w:rsidRPr="00B2541B">
          <w:rPr>
            <w:rFonts w:asciiTheme="minorHAnsi" w:eastAsiaTheme="minorEastAsia" w:hAnsiTheme="minorHAnsi" w:cstheme="minorBidi"/>
            <w:b w:val="0"/>
            <w:noProof/>
            <w:kern w:val="2"/>
            <w:sz w:val="24"/>
            <w:szCs w:val="24"/>
            <w:lang w:eastAsia="en-US"/>
            <w14:ligatures w14:val="standardContextual"/>
          </w:rPr>
          <w:tab/>
        </w:r>
        <w:r w:rsidR="00D15B9D" w:rsidRPr="00B2541B">
          <w:rPr>
            <w:rStyle w:val="Hyperlink"/>
            <w:noProof/>
          </w:rPr>
          <w:t>Document Control</w:t>
        </w:r>
        <w:r w:rsidR="00D15B9D" w:rsidRPr="00B2541B">
          <w:rPr>
            <w:noProof/>
            <w:webHidden/>
          </w:rPr>
          <w:tab/>
        </w:r>
        <w:r w:rsidR="00D15B9D" w:rsidRPr="00B2541B">
          <w:rPr>
            <w:noProof/>
            <w:webHidden/>
          </w:rPr>
          <w:fldChar w:fldCharType="begin"/>
        </w:r>
        <w:r w:rsidR="00D15B9D" w:rsidRPr="00B2541B">
          <w:rPr>
            <w:noProof/>
            <w:webHidden/>
          </w:rPr>
          <w:instrText xml:space="preserve"> PAGEREF _Toc204897573 \h </w:instrText>
        </w:r>
        <w:r w:rsidR="00D15B9D" w:rsidRPr="00B2541B">
          <w:rPr>
            <w:noProof/>
            <w:webHidden/>
          </w:rPr>
        </w:r>
        <w:r w:rsidR="00D15B9D" w:rsidRPr="00B2541B">
          <w:rPr>
            <w:noProof/>
            <w:webHidden/>
          </w:rPr>
          <w:fldChar w:fldCharType="separate"/>
        </w:r>
        <w:r w:rsidR="00D15B9D" w:rsidRPr="00B2541B">
          <w:rPr>
            <w:noProof/>
            <w:webHidden/>
          </w:rPr>
          <w:t>2</w:t>
        </w:r>
        <w:r w:rsidR="00D15B9D" w:rsidRPr="00B2541B">
          <w:rPr>
            <w:noProof/>
            <w:webHidden/>
          </w:rPr>
          <w:fldChar w:fldCharType="end"/>
        </w:r>
      </w:hyperlink>
    </w:p>
    <w:p w14:paraId="41A77082" w14:textId="2EF55EB2"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74" w:history="1">
        <w:r w:rsidRPr="00B2541B">
          <w:rPr>
            <w:rStyle w:val="Hyperlink"/>
            <w:noProof/>
          </w:rPr>
          <w:t>1.1</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Change Record</w:t>
        </w:r>
        <w:r w:rsidRPr="00B2541B">
          <w:rPr>
            <w:noProof/>
            <w:webHidden/>
          </w:rPr>
          <w:tab/>
        </w:r>
        <w:r w:rsidRPr="00B2541B">
          <w:rPr>
            <w:noProof/>
            <w:webHidden/>
          </w:rPr>
          <w:fldChar w:fldCharType="begin"/>
        </w:r>
        <w:r w:rsidRPr="00B2541B">
          <w:rPr>
            <w:noProof/>
            <w:webHidden/>
          </w:rPr>
          <w:instrText xml:space="preserve"> PAGEREF _Toc204897574 \h </w:instrText>
        </w:r>
        <w:r w:rsidRPr="00B2541B">
          <w:rPr>
            <w:noProof/>
            <w:webHidden/>
          </w:rPr>
        </w:r>
        <w:r w:rsidRPr="00B2541B">
          <w:rPr>
            <w:noProof/>
            <w:webHidden/>
          </w:rPr>
          <w:fldChar w:fldCharType="separate"/>
        </w:r>
        <w:r w:rsidRPr="00B2541B">
          <w:rPr>
            <w:noProof/>
            <w:webHidden/>
          </w:rPr>
          <w:t>2</w:t>
        </w:r>
        <w:r w:rsidRPr="00B2541B">
          <w:rPr>
            <w:noProof/>
            <w:webHidden/>
          </w:rPr>
          <w:fldChar w:fldCharType="end"/>
        </w:r>
      </w:hyperlink>
    </w:p>
    <w:p w14:paraId="4F940105" w14:textId="7CD44963"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75" w:history="1">
        <w:r w:rsidRPr="00B2541B">
          <w:rPr>
            <w:rStyle w:val="Hyperlink"/>
            <w:noProof/>
          </w:rPr>
          <w:t>1.2</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Reviewers</w:t>
        </w:r>
        <w:r w:rsidRPr="00B2541B">
          <w:rPr>
            <w:noProof/>
            <w:webHidden/>
          </w:rPr>
          <w:tab/>
        </w:r>
        <w:r w:rsidRPr="00B2541B">
          <w:rPr>
            <w:noProof/>
            <w:webHidden/>
          </w:rPr>
          <w:fldChar w:fldCharType="begin"/>
        </w:r>
        <w:r w:rsidRPr="00B2541B">
          <w:rPr>
            <w:noProof/>
            <w:webHidden/>
          </w:rPr>
          <w:instrText xml:space="preserve"> PAGEREF _Toc204897575 \h </w:instrText>
        </w:r>
        <w:r w:rsidRPr="00B2541B">
          <w:rPr>
            <w:noProof/>
            <w:webHidden/>
          </w:rPr>
        </w:r>
        <w:r w:rsidRPr="00B2541B">
          <w:rPr>
            <w:noProof/>
            <w:webHidden/>
          </w:rPr>
          <w:fldChar w:fldCharType="separate"/>
        </w:r>
        <w:r w:rsidRPr="00B2541B">
          <w:rPr>
            <w:noProof/>
            <w:webHidden/>
          </w:rPr>
          <w:t>2</w:t>
        </w:r>
        <w:r w:rsidRPr="00B2541B">
          <w:rPr>
            <w:noProof/>
            <w:webHidden/>
          </w:rPr>
          <w:fldChar w:fldCharType="end"/>
        </w:r>
      </w:hyperlink>
    </w:p>
    <w:p w14:paraId="7BF7F5D4" w14:textId="47B1C75F" w:rsidR="00D15B9D" w:rsidRPr="00B2541B" w:rsidRDefault="00D15B9D">
      <w:pPr>
        <w:pStyle w:val="TOC1"/>
        <w:tabs>
          <w:tab w:val="left" w:pos="2549"/>
        </w:tabs>
        <w:rPr>
          <w:rFonts w:asciiTheme="minorHAnsi" w:eastAsiaTheme="minorEastAsia" w:hAnsiTheme="minorHAnsi" w:cstheme="minorBidi"/>
          <w:b w:val="0"/>
          <w:noProof/>
          <w:kern w:val="2"/>
          <w:sz w:val="24"/>
          <w:szCs w:val="24"/>
          <w:lang w:eastAsia="en-US"/>
          <w14:ligatures w14:val="standardContextual"/>
        </w:rPr>
      </w:pPr>
      <w:hyperlink w:anchor="_Toc204897576" w:history="1">
        <w:r w:rsidRPr="00B2541B">
          <w:rPr>
            <w:rStyle w:val="Hyperlink"/>
            <w:noProof/>
          </w:rPr>
          <w:t>2</w:t>
        </w:r>
        <w:r w:rsidRPr="00B2541B">
          <w:rPr>
            <w:rFonts w:asciiTheme="minorHAnsi" w:eastAsiaTheme="minorEastAsia" w:hAnsiTheme="minorHAnsi" w:cstheme="minorBidi"/>
            <w:b w:val="0"/>
            <w:noProof/>
            <w:kern w:val="2"/>
            <w:sz w:val="24"/>
            <w:szCs w:val="24"/>
            <w:lang w:eastAsia="en-US"/>
            <w14:ligatures w14:val="standardContextual"/>
          </w:rPr>
          <w:tab/>
        </w:r>
        <w:r w:rsidRPr="00B2541B">
          <w:rPr>
            <w:rStyle w:val="Hyperlink"/>
            <w:noProof/>
          </w:rPr>
          <w:t>Executive Summary</w:t>
        </w:r>
        <w:r w:rsidRPr="00B2541B">
          <w:rPr>
            <w:noProof/>
            <w:webHidden/>
          </w:rPr>
          <w:tab/>
        </w:r>
        <w:r w:rsidRPr="00B2541B">
          <w:rPr>
            <w:noProof/>
            <w:webHidden/>
          </w:rPr>
          <w:fldChar w:fldCharType="begin"/>
        </w:r>
        <w:r w:rsidRPr="00B2541B">
          <w:rPr>
            <w:noProof/>
            <w:webHidden/>
          </w:rPr>
          <w:instrText xml:space="preserve"> PAGEREF _Toc204897576 \h </w:instrText>
        </w:r>
        <w:r w:rsidRPr="00B2541B">
          <w:rPr>
            <w:noProof/>
            <w:webHidden/>
          </w:rPr>
        </w:r>
        <w:r w:rsidRPr="00B2541B">
          <w:rPr>
            <w:noProof/>
            <w:webHidden/>
          </w:rPr>
          <w:fldChar w:fldCharType="separate"/>
        </w:r>
        <w:r w:rsidRPr="00B2541B">
          <w:rPr>
            <w:noProof/>
            <w:webHidden/>
          </w:rPr>
          <w:t>4</w:t>
        </w:r>
        <w:r w:rsidRPr="00B2541B">
          <w:rPr>
            <w:noProof/>
            <w:webHidden/>
          </w:rPr>
          <w:fldChar w:fldCharType="end"/>
        </w:r>
      </w:hyperlink>
    </w:p>
    <w:p w14:paraId="729EBE1F" w14:textId="7F956A42"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77" w:history="1">
        <w:r w:rsidRPr="00B2541B">
          <w:rPr>
            <w:rStyle w:val="Hyperlink"/>
            <w:noProof/>
          </w:rPr>
          <w:t>2.1</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Business Objectives</w:t>
        </w:r>
        <w:r w:rsidRPr="00B2541B">
          <w:rPr>
            <w:noProof/>
            <w:webHidden/>
          </w:rPr>
          <w:tab/>
        </w:r>
        <w:r w:rsidRPr="00B2541B">
          <w:rPr>
            <w:noProof/>
            <w:webHidden/>
          </w:rPr>
          <w:fldChar w:fldCharType="begin"/>
        </w:r>
        <w:r w:rsidRPr="00B2541B">
          <w:rPr>
            <w:noProof/>
            <w:webHidden/>
          </w:rPr>
          <w:instrText xml:space="preserve"> PAGEREF _Toc204897577 \h </w:instrText>
        </w:r>
        <w:r w:rsidRPr="00B2541B">
          <w:rPr>
            <w:noProof/>
            <w:webHidden/>
          </w:rPr>
        </w:r>
        <w:r w:rsidRPr="00B2541B">
          <w:rPr>
            <w:noProof/>
            <w:webHidden/>
          </w:rPr>
          <w:fldChar w:fldCharType="separate"/>
        </w:r>
        <w:r w:rsidRPr="00B2541B">
          <w:rPr>
            <w:noProof/>
            <w:webHidden/>
          </w:rPr>
          <w:t>4</w:t>
        </w:r>
        <w:r w:rsidRPr="00B2541B">
          <w:rPr>
            <w:noProof/>
            <w:webHidden/>
          </w:rPr>
          <w:fldChar w:fldCharType="end"/>
        </w:r>
      </w:hyperlink>
    </w:p>
    <w:p w14:paraId="4EF0B20F" w14:textId="66DDA657"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78" w:history="1">
        <w:r w:rsidRPr="00B2541B">
          <w:rPr>
            <w:rStyle w:val="Hyperlink"/>
            <w:noProof/>
          </w:rPr>
          <w:t>2.2</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Assumptions</w:t>
        </w:r>
        <w:r w:rsidRPr="00B2541B">
          <w:rPr>
            <w:noProof/>
            <w:webHidden/>
          </w:rPr>
          <w:tab/>
        </w:r>
        <w:r w:rsidRPr="00B2541B">
          <w:rPr>
            <w:noProof/>
            <w:webHidden/>
          </w:rPr>
          <w:fldChar w:fldCharType="begin"/>
        </w:r>
        <w:r w:rsidRPr="00B2541B">
          <w:rPr>
            <w:noProof/>
            <w:webHidden/>
          </w:rPr>
          <w:instrText xml:space="preserve"> PAGEREF _Toc204897578 \h </w:instrText>
        </w:r>
        <w:r w:rsidRPr="00B2541B">
          <w:rPr>
            <w:noProof/>
            <w:webHidden/>
          </w:rPr>
        </w:r>
        <w:r w:rsidRPr="00B2541B">
          <w:rPr>
            <w:noProof/>
            <w:webHidden/>
          </w:rPr>
          <w:fldChar w:fldCharType="separate"/>
        </w:r>
        <w:r w:rsidRPr="00B2541B">
          <w:rPr>
            <w:noProof/>
            <w:webHidden/>
          </w:rPr>
          <w:t>4</w:t>
        </w:r>
        <w:r w:rsidRPr="00B2541B">
          <w:rPr>
            <w:noProof/>
            <w:webHidden/>
          </w:rPr>
          <w:fldChar w:fldCharType="end"/>
        </w:r>
      </w:hyperlink>
    </w:p>
    <w:p w14:paraId="02EBBA9A" w14:textId="0E9B7F45" w:rsidR="00D15B9D" w:rsidRPr="00B2541B" w:rsidRDefault="00D15B9D">
      <w:pPr>
        <w:pStyle w:val="TOC1"/>
        <w:tabs>
          <w:tab w:val="left" w:pos="2549"/>
        </w:tabs>
        <w:rPr>
          <w:rFonts w:asciiTheme="minorHAnsi" w:eastAsiaTheme="minorEastAsia" w:hAnsiTheme="minorHAnsi" w:cstheme="minorBidi"/>
          <w:b w:val="0"/>
          <w:noProof/>
          <w:kern w:val="2"/>
          <w:sz w:val="24"/>
          <w:szCs w:val="24"/>
          <w:lang w:eastAsia="en-US"/>
          <w14:ligatures w14:val="standardContextual"/>
        </w:rPr>
      </w:pPr>
      <w:hyperlink w:anchor="_Toc204897579" w:history="1">
        <w:r w:rsidRPr="00B2541B">
          <w:rPr>
            <w:rStyle w:val="Hyperlink"/>
            <w:noProof/>
          </w:rPr>
          <w:t>3</w:t>
        </w:r>
        <w:r w:rsidRPr="00B2541B">
          <w:rPr>
            <w:rFonts w:asciiTheme="minorHAnsi" w:eastAsiaTheme="minorEastAsia" w:hAnsiTheme="minorHAnsi" w:cstheme="minorBidi"/>
            <w:b w:val="0"/>
            <w:noProof/>
            <w:kern w:val="2"/>
            <w:sz w:val="24"/>
            <w:szCs w:val="24"/>
            <w:lang w:eastAsia="en-US"/>
            <w14:ligatures w14:val="standardContextual"/>
          </w:rPr>
          <w:tab/>
        </w:r>
        <w:r w:rsidRPr="00B2541B">
          <w:rPr>
            <w:rStyle w:val="Hyperlink"/>
            <w:noProof/>
          </w:rPr>
          <w:t>Functional Specifications</w:t>
        </w:r>
        <w:r w:rsidRPr="00B2541B">
          <w:rPr>
            <w:noProof/>
            <w:webHidden/>
          </w:rPr>
          <w:tab/>
        </w:r>
        <w:r w:rsidRPr="00B2541B">
          <w:rPr>
            <w:noProof/>
            <w:webHidden/>
          </w:rPr>
          <w:fldChar w:fldCharType="begin"/>
        </w:r>
        <w:r w:rsidRPr="00B2541B">
          <w:rPr>
            <w:noProof/>
            <w:webHidden/>
          </w:rPr>
          <w:instrText xml:space="preserve"> PAGEREF _Toc204897579 \h </w:instrText>
        </w:r>
        <w:r w:rsidRPr="00B2541B">
          <w:rPr>
            <w:noProof/>
            <w:webHidden/>
          </w:rPr>
        </w:r>
        <w:r w:rsidRPr="00B2541B">
          <w:rPr>
            <w:noProof/>
            <w:webHidden/>
          </w:rPr>
          <w:fldChar w:fldCharType="separate"/>
        </w:r>
        <w:r w:rsidRPr="00B2541B">
          <w:rPr>
            <w:noProof/>
            <w:webHidden/>
          </w:rPr>
          <w:t>6</w:t>
        </w:r>
        <w:r w:rsidRPr="00B2541B">
          <w:rPr>
            <w:noProof/>
            <w:webHidden/>
          </w:rPr>
          <w:fldChar w:fldCharType="end"/>
        </w:r>
      </w:hyperlink>
    </w:p>
    <w:p w14:paraId="28624E8F" w14:textId="6212B378"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0" w:history="1">
        <w:r w:rsidRPr="00B2541B">
          <w:rPr>
            <w:rStyle w:val="Hyperlink"/>
            <w:noProof/>
          </w:rPr>
          <w:t>3.1</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Overview</w:t>
        </w:r>
        <w:r w:rsidRPr="00B2541B">
          <w:rPr>
            <w:noProof/>
            <w:webHidden/>
          </w:rPr>
          <w:tab/>
        </w:r>
        <w:r w:rsidRPr="00B2541B">
          <w:rPr>
            <w:noProof/>
            <w:webHidden/>
          </w:rPr>
          <w:fldChar w:fldCharType="begin"/>
        </w:r>
        <w:r w:rsidRPr="00B2541B">
          <w:rPr>
            <w:noProof/>
            <w:webHidden/>
          </w:rPr>
          <w:instrText xml:space="preserve"> PAGEREF _Toc204897580 \h </w:instrText>
        </w:r>
        <w:r w:rsidRPr="00B2541B">
          <w:rPr>
            <w:noProof/>
            <w:webHidden/>
          </w:rPr>
        </w:r>
        <w:r w:rsidRPr="00B2541B">
          <w:rPr>
            <w:noProof/>
            <w:webHidden/>
          </w:rPr>
          <w:fldChar w:fldCharType="separate"/>
        </w:r>
        <w:r w:rsidRPr="00B2541B">
          <w:rPr>
            <w:noProof/>
            <w:webHidden/>
          </w:rPr>
          <w:t>6</w:t>
        </w:r>
        <w:r w:rsidRPr="00B2541B">
          <w:rPr>
            <w:noProof/>
            <w:webHidden/>
          </w:rPr>
          <w:fldChar w:fldCharType="end"/>
        </w:r>
      </w:hyperlink>
    </w:p>
    <w:p w14:paraId="5E6C88A9" w14:textId="69AF6759"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1" w:history="1">
        <w:r w:rsidRPr="00B2541B">
          <w:rPr>
            <w:rStyle w:val="Hyperlink"/>
            <w:noProof/>
          </w:rPr>
          <w:t>3.2</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Functional Requirements</w:t>
        </w:r>
        <w:r w:rsidRPr="00B2541B">
          <w:rPr>
            <w:noProof/>
            <w:webHidden/>
          </w:rPr>
          <w:tab/>
        </w:r>
        <w:r w:rsidRPr="00B2541B">
          <w:rPr>
            <w:noProof/>
            <w:webHidden/>
          </w:rPr>
          <w:fldChar w:fldCharType="begin"/>
        </w:r>
        <w:r w:rsidRPr="00B2541B">
          <w:rPr>
            <w:noProof/>
            <w:webHidden/>
          </w:rPr>
          <w:instrText xml:space="preserve"> PAGEREF _Toc204897581 \h </w:instrText>
        </w:r>
        <w:r w:rsidRPr="00B2541B">
          <w:rPr>
            <w:noProof/>
            <w:webHidden/>
          </w:rPr>
        </w:r>
        <w:r w:rsidRPr="00B2541B">
          <w:rPr>
            <w:noProof/>
            <w:webHidden/>
          </w:rPr>
          <w:fldChar w:fldCharType="separate"/>
        </w:r>
        <w:r w:rsidRPr="00B2541B">
          <w:rPr>
            <w:noProof/>
            <w:webHidden/>
          </w:rPr>
          <w:t>6</w:t>
        </w:r>
        <w:r w:rsidRPr="00B2541B">
          <w:rPr>
            <w:noProof/>
            <w:webHidden/>
          </w:rPr>
          <w:fldChar w:fldCharType="end"/>
        </w:r>
      </w:hyperlink>
    </w:p>
    <w:p w14:paraId="04C39B88" w14:textId="2EDD9196"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2" w:history="1">
        <w:r w:rsidRPr="00B2541B">
          <w:rPr>
            <w:rStyle w:val="Hyperlink"/>
            <w:noProof/>
          </w:rPr>
          <w:t>3.3</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Business Process Flow</w:t>
        </w:r>
        <w:r w:rsidRPr="00B2541B">
          <w:rPr>
            <w:noProof/>
            <w:webHidden/>
          </w:rPr>
          <w:tab/>
        </w:r>
        <w:r w:rsidRPr="00B2541B">
          <w:rPr>
            <w:noProof/>
            <w:webHidden/>
          </w:rPr>
          <w:fldChar w:fldCharType="begin"/>
        </w:r>
        <w:r w:rsidRPr="00B2541B">
          <w:rPr>
            <w:noProof/>
            <w:webHidden/>
          </w:rPr>
          <w:instrText xml:space="preserve"> PAGEREF _Toc204897582 \h </w:instrText>
        </w:r>
        <w:r w:rsidRPr="00B2541B">
          <w:rPr>
            <w:noProof/>
            <w:webHidden/>
          </w:rPr>
        </w:r>
        <w:r w:rsidRPr="00B2541B">
          <w:rPr>
            <w:noProof/>
            <w:webHidden/>
          </w:rPr>
          <w:fldChar w:fldCharType="separate"/>
        </w:r>
        <w:r w:rsidRPr="00B2541B">
          <w:rPr>
            <w:noProof/>
            <w:webHidden/>
          </w:rPr>
          <w:t>9</w:t>
        </w:r>
        <w:r w:rsidRPr="00B2541B">
          <w:rPr>
            <w:noProof/>
            <w:webHidden/>
          </w:rPr>
          <w:fldChar w:fldCharType="end"/>
        </w:r>
      </w:hyperlink>
    </w:p>
    <w:p w14:paraId="5F32659B" w14:textId="3FC20139"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3" w:history="1">
        <w:r w:rsidRPr="00B2541B">
          <w:rPr>
            <w:rStyle w:val="Hyperlink"/>
            <w:noProof/>
          </w:rPr>
          <w:t>3.4</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Field Mapping</w:t>
        </w:r>
        <w:r w:rsidRPr="00B2541B">
          <w:rPr>
            <w:noProof/>
            <w:webHidden/>
          </w:rPr>
          <w:tab/>
        </w:r>
        <w:r w:rsidRPr="00B2541B">
          <w:rPr>
            <w:noProof/>
            <w:webHidden/>
          </w:rPr>
          <w:fldChar w:fldCharType="begin"/>
        </w:r>
        <w:r w:rsidRPr="00B2541B">
          <w:rPr>
            <w:noProof/>
            <w:webHidden/>
          </w:rPr>
          <w:instrText xml:space="preserve"> PAGEREF _Toc204897583 \h </w:instrText>
        </w:r>
        <w:r w:rsidRPr="00B2541B">
          <w:rPr>
            <w:noProof/>
            <w:webHidden/>
          </w:rPr>
        </w:r>
        <w:r w:rsidRPr="00B2541B">
          <w:rPr>
            <w:noProof/>
            <w:webHidden/>
          </w:rPr>
          <w:fldChar w:fldCharType="separate"/>
        </w:r>
        <w:r w:rsidRPr="00B2541B">
          <w:rPr>
            <w:noProof/>
            <w:webHidden/>
          </w:rPr>
          <w:t>9</w:t>
        </w:r>
        <w:r w:rsidRPr="00B2541B">
          <w:rPr>
            <w:noProof/>
            <w:webHidden/>
          </w:rPr>
          <w:fldChar w:fldCharType="end"/>
        </w:r>
      </w:hyperlink>
    </w:p>
    <w:p w14:paraId="2B70C3CD" w14:textId="2553A61D"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4" w:history="1">
        <w:r w:rsidRPr="00B2541B">
          <w:rPr>
            <w:rStyle w:val="Hyperlink"/>
            <w:noProof/>
          </w:rPr>
          <w:t>3.5</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Email Notification Requirements</w:t>
        </w:r>
        <w:r w:rsidRPr="00B2541B">
          <w:rPr>
            <w:noProof/>
            <w:webHidden/>
          </w:rPr>
          <w:tab/>
        </w:r>
        <w:r w:rsidRPr="00B2541B">
          <w:rPr>
            <w:noProof/>
            <w:webHidden/>
          </w:rPr>
          <w:fldChar w:fldCharType="begin"/>
        </w:r>
        <w:r w:rsidRPr="00B2541B">
          <w:rPr>
            <w:noProof/>
            <w:webHidden/>
          </w:rPr>
          <w:instrText xml:space="preserve"> PAGEREF _Toc204897584 \h </w:instrText>
        </w:r>
        <w:r w:rsidRPr="00B2541B">
          <w:rPr>
            <w:noProof/>
            <w:webHidden/>
          </w:rPr>
        </w:r>
        <w:r w:rsidRPr="00B2541B">
          <w:rPr>
            <w:noProof/>
            <w:webHidden/>
          </w:rPr>
          <w:fldChar w:fldCharType="separate"/>
        </w:r>
        <w:r w:rsidRPr="00B2541B">
          <w:rPr>
            <w:noProof/>
            <w:webHidden/>
          </w:rPr>
          <w:t>10</w:t>
        </w:r>
        <w:r w:rsidRPr="00B2541B">
          <w:rPr>
            <w:noProof/>
            <w:webHidden/>
          </w:rPr>
          <w:fldChar w:fldCharType="end"/>
        </w:r>
      </w:hyperlink>
    </w:p>
    <w:p w14:paraId="201456CF" w14:textId="66722685" w:rsidR="00D15B9D" w:rsidRPr="00B2541B" w:rsidRDefault="00D15B9D">
      <w:pPr>
        <w:pStyle w:val="TOC1"/>
        <w:tabs>
          <w:tab w:val="left" w:pos="2549"/>
        </w:tabs>
        <w:rPr>
          <w:rFonts w:asciiTheme="minorHAnsi" w:eastAsiaTheme="minorEastAsia" w:hAnsiTheme="minorHAnsi" w:cstheme="minorBidi"/>
          <w:b w:val="0"/>
          <w:noProof/>
          <w:kern w:val="2"/>
          <w:sz w:val="24"/>
          <w:szCs w:val="24"/>
          <w:lang w:eastAsia="en-US"/>
          <w14:ligatures w14:val="standardContextual"/>
        </w:rPr>
      </w:pPr>
      <w:hyperlink w:anchor="_Toc204897585" w:history="1">
        <w:r w:rsidRPr="00B2541B">
          <w:rPr>
            <w:rStyle w:val="Hyperlink"/>
            <w:noProof/>
          </w:rPr>
          <w:t>4</w:t>
        </w:r>
        <w:r w:rsidRPr="00B2541B">
          <w:rPr>
            <w:rFonts w:asciiTheme="minorHAnsi" w:eastAsiaTheme="minorEastAsia" w:hAnsiTheme="minorHAnsi" w:cstheme="minorBidi"/>
            <w:b w:val="0"/>
            <w:noProof/>
            <w:kern w:val="2"/>
            <w:sz w:val="24"/>
            <w:szCs w:val="24"/>
            <w:lang w:eastAsia="en-US"/>
            <w14:ligatures w14:val="standardContextual"/>
          </w:rPr>
          <w:tab/>
        </w:r>
        <w:r w:rsidRPr="00B2541B">
          <w:rPr>
            <w:rStyle w:val="Hyperlink"/>
            <w:noProof/>
          </w:rPr>
          <w:t>Technical Specifications</w:t>
        </w:r>
        <w:r w:rsidRPr="00B2541B">
          <w:rPr>
            <w:noProof/>
            <w:webHidden/>
          </w:rPr>
          <w:tab/>
        </w:r>
        <w:r w:rsidRPr="00B2541B">
          <w:rPr>
            <w:noProof/>
            <w:webHidden/>
          </w:rPr>
          <w:fldChar w:fldCharType="begin"/>
        </w:r>
        <w:r w:rsidRPr="00B2541B">
          <w:rPr>
            <w:noProof/>
            <w:webHidden/>
          </w:rPr>
          <w:instrText xml:space="preserve"> PAGEREF _Toc204897585 \h </w:instrText>
        </w:r>
        <w:r w:rsidRPr="00B2541B">
          <w:rPr>
            <w:noProof/>
            <w:webHidden/>
          </w:rPr>
        </w:r>
        <w:r w:rsidRPr="00B2541B">
          <w:rPr>
            <w:noProof/>
            <w:webHidden/>
          </w:rPr>
          <w:fldChar w:fldCharType="separate"/>
        </w:r>
        <w:r w:rsidRPr="00B2541B">
          <w:rPr>
            <w:noProof/>
            <w:webHidden/>
          </w:rPr>
          <w:t>15</w:t>
        </w:r>
        <w:r w:rsidRPr="00B2541B">
          <w:rPr>
            <w:noProof/>
            <w:webHidden/>
          </w:rPr>
          <w:fldChar w:fldCharType="end"/>
        </w:r>
      </w:hyperlink>
    </w:p>
    <w:p w14:paraId="4752F3AD" w14:textId="68A3314A"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6" w:history="1">
        <w:r w:rsidRPr="00B2541B">
          <w:rPr>
            <w:rStyle w:val="Hyperlink"/>
            <w:noProof/>
          </w:rPr>
          <w:t>4.1</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Solution Overview</w:t>
        </w:r>
        <w:r w:rsidRPr="00B2541B">
          <w:rPr>
            <w:noProof/>
            <w:webHidden/>
          </w:rPr>
          <w:tab/>
        </w:r>
        <w:r w:rsidRPr="00B2541B">
          <w:rPr>
            <w:noProof/>
            <w:webHidden/>
          </w:rPr>
          <w:fldChar w:fldCharType="begin"/>
        </w:r>
        <w:r w:rsidRPr="00B2541B">
          <w:rPr>
            <w:noProof/>
            <w:webHidden/>
          </w:rPr>
          <w:instrText xml:space="preserve"> PAGEREF _Toc204897586 \h </w:instrText>
        </w:r>
        <w:r w:rsidRPr="00B2541B">
          <w:rPr>
            <w:noProof/>
            <w:webHidden/>
          </w:rPr>
        </w:r>
        <w:r w:rsidRPr="00B2541B">
          <w:rPr>
            <w:noProof/>
            <w:webHidden/>
          </w:rPr>
          <w:fldChar w:fldCharType="separate"/>
        </w:r>
        <w:r w:rsidRPr="00B2541B">
          <w:rPr>
            <w:noProof/>
            <w:webHidden/>
          </w:rPr>
          <w:t>15</w:t>
        </w:r>
        <w:r w:rsidRPr="00B2541B">
          <w:rPr>
            <w:noProof/>
            <w:webHidden/>
          </w:rPr>
          <w:fldChar w:fldCharType="end"/>
        </w:r>
      </w:hyperlink>
    </w:p>
    <w:p w14:paraId="545B21B1" w14:textId="350AF9E3" w:rsidR="00D15B9D" w:rsidRPr="00B2541B" w:rsidRDefault="00D15B9D">
      <w:pPr>
        <w:pStyle w:val="TOC1"/>
        <w:tabs>
          <w:tab w:val="left" w:pos="2549"/>
        </w:tabs>
        <w:rPr>
          <w:rFonts w:asciiTheme="minorHAnsi" w:eastAsiaTheme="minorEastAsia" w:hAnsiTheme="minorHAnsi" w:cstheme="minorBidi"/>
          <w:b w:val="0"/>
          <w:noProof/>
          <w:kern w:val="2"/>
          <w:sz w:val="24"/>
          <w:szCs w:val="24"/>
          <w:lang w:eastAsia="en-US"/>
          <w14:ligatures w14:val="standardContextual"/>
        </w:rPr>
      </w:pPr>
      <w:hyperlink w:anchor="_Toc204897587" w:history="1">
        <w:r w:rsidRPr="00B2541B">
          <w:rPr>
            <w:rStyle w:val="Hyperlink"/>
            <w:noProof/>
          </w:rPr>
          <w:t>5</w:t>
        </w:r>
        <w:r w:rsidRPr="00B2541B">
          <w:rPr>
            <w:rFonts w:asciiTheme="minorHAnsi" w:eastAsiaTheme="minorEastAsia" w:hAnsiTheme="minorHAnsi" w:cstheme="minorBidi"/>
            <w:b w:val="0"/>
            <w:noProof/>
            <w:kern w:val="2"/>
            <w:sz w:val="24"/>
            <w:szCs w:val="24"/>
            <w:lang w:eastAsia="en-US"/>
            <w14:ligatures w14:val="standardContextual"/>
          </w:rPr>
          <w:tab/>
        </w:r>
        <w:r w:rsidRPr="00B2541B">
          <w:rPr>
            <w:rStyle w:val="Hyperlink"/>
            <w:noProof/>
          </w:rPr>
          <w:t>Appendix</w:t>
        </w:r>
        <w:r w:rsidRPr="00B2541B">
          <w:rPr>
            <w:noProof/>
            <w:webHidden/>
          </w:rPr>
          <w:tab/>
        </w:r>
        <w:r w:rsidRPr="00B2541B">
          <w:rPr>
            <w:noProof/>
            <w:webHidden/>
          </w:rPr>
          <w:fldChar w:fldCharType="begin"/>
        </w:r>
        <w:r w:rsidRPr="00B2541B">
          <w:rPr>
            <w:noProof/>
            <w:webHidden/>
          </w:rPr>
          <w:instrText xml:space="preserve"> PAGEREF _Toc204897587 \h </w:instrText>
        </w:r>
        <w:r w:rsidRPr="00B2541B">
          <w:rPr>
            <w:noProof/>
            <w:webHidden/>
          </w:rPr>
        </w:r>
        <w:r w:rsidRPr="00B2541B">
          <w:rPr>
            <w:noProof/>
            <w:webHidden/>
          </w:rPr>
          <w:fldChar w:fldCharType="separate"/>
        </w:r>
        <w:r w:rsidRPr="00B2541B">
          <w:rPr>
            <w:noProof/>
            <w:webHidden/>
          </w:rPr>
          <w:t>16</w:t>
        </w:r>
        <w:r w:rsidRPr="00B2541B">
          <w:rPr>
            <w:noProof/>
            <w:webHidden/>
          </w:rPr>
          <w:fldChar w:fldCharType="end"/>
        </w:r>
      </w:hyperlink>
    </w:p>
    <w:p w14:paraId="47286814" w14:textId="730D70F7"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8" w:history="1">
        <w:r w:rsidRPr="00B2541B">
          <w:rPr>
            <w:rStyle w:val="Hyperlink"/>
            <w:noProof/>
          </w:rPr>
          <w:t>5.1</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Sample PO receipt Files</w:t>
        </w:r>
        <w:r w:rsidRPr="00B2541B">
          <w:rPr>
            <w:noProof/>
            <w:webHidden/>
          </w:rPr>
          <w:tab/>
        </w:r>
        <w:r w:rsidRPr="00B2541B">
          <w:rPr>
            <w:noProof/>
            <w:webHidden/>
          </w:rPr>
          <w:fldChar w:fldCharType="begin"/>
        </w:r>
        <w:r w:rsidRPr="00B2541B">
          <w:rPr>
            <w:noProof/>
            <w:webHidden/>
          </w:rPr>
          <w:instrText xml:space="preserve"> PAGEREF _Toc204897588 \h </w:instrText>
        </w:r>
        <w:r w:rsidRPr="00B2541B">
          <w:rPr>
            <w:noProof/>
            <w:webHidden/>
          </w:rPr>
        </w:r>
        <w:r w:rsidRPr="00B2541B">
          <w:rPr>
            <w:noProof/>
            <w:webHidden/>
          </w:rPr>
          <w:fldChar w:fldCharType="separate"/>
        </w:r>
        <w:r w:rsidRPr="00B2541B">
          <w:rPr>
            <w:noProof/>
            <w:webHidden/>
          </w:rPr>
          <w:t>16</w:t>
        </w:r>
        <w:r w:rsidRPr="00B2541B">
          <w:rPr>
            <w:noProof/>
            <w:webHidden/>
          </w:rPr>
          <w:fldChar w:fldCharType="end"/>
        </w:r>
      </w:hyperlink>
    </w:p>
    <w:p w14:paraId="742DACDE" w14:textId="3B160902" w:rsidR="00D15B9D" w:rsidRPr="00B2541B" w:rsidRDefault="00D15B9D">
      <w:pPr>
        <w:pStyle w:val="TOC2"/>
        <w:tabs>
          <w:tab w:val="left" w:pos="2549"/>
        </w:tabs>
        <w:rPr>
          <w:rFonts w:asciiTheme="minorHAnsi" w:eastAsiaTheme="minorEastAsia" w:hAnsiTheme="minorHAnsi" w:cstheme="minorBidi"/>
          <w:noProof/>
          <w:kern w:val="2"/>
          <w:sz w:val="24"/>
          <w:szCs w:val="24"/>
          <w:lang w:eastAsia="en-US"/>
          <w14:ligatures w14:val="standardContextual"/>
        </w:rPr>
      </w:pPr>
      <w:hyperlink w:anchor="_Toc204897589" w:history="1">
        <w:r w:rsidRPr="00B2541B">
          <w:rPr>
            <w:rStyle w:val="Hyperlink"/>
            <w:noProof/>
          </w:rPr>
          <w:t>5.2</w:t>
        </w:r>
        <w:r w:rsidRPr="00B2541B">
          <w:rPr>
            <w:rFonts w:asciiTheme="minorHAnsi" w:eastAsiaTheme="minorEastAsia" w:hAnsiTheme="minorHAnsi" w:cstheme="minorBidi"/>
            <w:noProof/>
            <w:kern w:val="2"/>
            <w:sz w:val="24"/>
            <w:szCs w:val="24"/>
            <w:lang w:eastAsia="en-US"/>
            <w14:ligatures w14:val="standardContextual"/>
          </w:rPr>
          <w:tab/>
        </w:r>
        <w:r w:rsidRPr="00B2541B">
          <w:rPr>
            <w:rStyle w:val="Hyperlink"/>
            <w:noProof/>
          </w:rPr>
          <w:t>Client Approval</w:t>
        </w:r>
        <w:r w:rsidRPr="00B2541B">
          <w:rPr>
            <w:noProof/>
            <w:webHidden/>
          </w:rPr>
          <w:tab/>
        </w:r>
        <w:r w:rsidRPr="00B2541B">
          <w:rPr>
            <w:noProof/>
            <w:webHidden/>
          </w:rPr>
          <w:fldChar w:fldCharType="begin"/>
        </w:r>
        <w:r w:rsidRPr="00B2541B">
          <w:rPr>
            <w:noProof/>
            <w:webHidden/>
          </w:rPr>
          <w:instrText xml:space="preserve"> PAGEREF _Toc204897589 \h </w:instrText>
        </w:r>
        <w:r w:rsidRPr="00B2541B">
          <w:rPr>
            <w:noProof/>
            <w:webHidden/>
          </w:rPr>
        </w:r>
        <w:r w:rsidRPr="00B2541B">
          <w:rPr>
            <w:noProof/>
            <w:webHidden/>
          </w:rPr>
          <w:fldChar w:fldCharType="separate"/>
        </w:r>
        <w:r w:rsidRPr="00B2541B">
          <w:rPr>
            <w:noProof/>
            <w:webHidden/>
          </w:rPr>
          <w:t>16</w:t>
        </w:r>
        <w:r w:rsidRPr="00B2541B">
          <w:rPr>
            <w:noProof/>
            <w:webHidden/>
          </w:rPr>
          <w:fldChar w:fldCharType="end"/>
        </w:r>
      </w:hyperlink>
    </w:p>
    <w:p w14:paraId="2DD0A175" w14:textId="174DA62E" w:rsidR="00FB23CA" w:rsidRPr="00B2541B" w:rsidRDefault="002C6041" w:rsidP="002C6041">
      <w:pPr>
        <w:pStyle w:val="Heading1"/>
      </w:pPr>
      <w:r w:rsidRPr="00B2541B">
        <w:rPr>
          <w:b w:val="0"/>
        </w:rPr>
        <w:lastRenderedPageBreak/>
        <w:fldChar w:fldCharType="end"/>
      </w:r>
      <w:bookmarkStart w:id="9" w:name="_Toc204897576"/>
      <w:r w:rsidR="00C525E4" w:rsidRPr="00B2541B">
        <w:t>Executive Summary</w:t>
      </w:r>
      <w:bookmarkEnd w:id="6"/>
      <w:bookmarkEnd w:id="9"/>
    </w:p>
    <w:p w14:paraId="4000E270" w14:textId="558F9EB4" w:rsidR="00825EF7" w:rsidRPr="00B2541B" w:rsidRDefault="1D706B39" w:rsidP="000F5763">
      <w:pPr>
        <w:pStyle w:val="BodyText"/>
        <w:ind w:left="1418"/>
        <w:rPr>
          <w:rFonts w:cs="Arial"/>
          <w:b/>
          <w:bCs/>
          <w:color w:val="000000" w:themeColor="text1"/>
        </w:rPr>
      </w:pPr>
      <w:r w:rsidRPr="00B2541B">
        <w:t xml:space="preserve">Sanford Health is replacing their current legacy system with </w:t>
      </w:r>
      <w:proofErr w:type="spellStart"/>
      <w:r w:rsidRPr="00B2541B">
        <w:t>CloudSuite</w:t>
      </w:r>
      <w:proofErr w:type="spellEnd"/>
      <w:r w:rsidRPr="00B2541B">
        <w:t xml:space="preserve"> Finance and Supply Management (FSM). </w:t>
      </w:r>
      <w:r w:rsidRPr="00B2541B">
        <w:rPr>
          <w:rFonts w:cs="Arial"/>
          <w:color w:val="000000"/>
          <w:shd w:val="clear" w:color="auto" w:fill="FFFFFF"/>
        </w:rPr>
        <w:t xml:space="preserve">This document describes the Purchase Order Receipt interface requirements between </w:t>
      </w:r>
      <w:r w:rsidRPr="00B2541B">
        <w:rPr>
          <w:rFonts w:cs="Arial"/>
          <w:b/>
          <w:bCs/>
          <w:color w:val="000000"/>
          <w:shd w:val="clear" w:color="auto" w:fill="FFFFFF"/>
        </w:rPr>
        <w:t xml:space="preserve">FSM </w:t>
      </w:r>
      <w:r w:rsidRPr="00B2541B">
        <w:rPr>
          <w:rFonts w:cs="Arial"/>
          <w:b/>
          <w:bCs/>
          <w:color w:val="000000" w:themeColor="text1"/>
        </w:rPr>
        <w:t xml:space="preserve">and </w:t>
      </w:r>
      <w:r w:rsidR="3E6D5027" w:rsidRPr="00B2541B">
        <w:rPr>
          <w:rFonts w:cs="Arial"/>
          <w:b/>
          <w:bCs/>
          <w:color w:val="000000" w:themeColor="text1"/>
        </w:rPr>
        <w:t xml:space="preserve">the following </w:t>
      </w:r>
      <w:r w:rsidR="7D4E512B" w:rsidRPr="00B2541B">
        <w:rPr>
          <w:rFonts w:cs="Arial"/>
          <w:b/>
          <w:bCs/>
          <w:color w:val="000000" w:themeColor="text1"/>
        </w:rPr>
        <w:t>third-party</w:t>
      </w:r>
      <w:r w:rsidR="2030C0E6" w:rsidRPr="00B2541B">
        <w:rPr>
          <w:rFonts w:cs="Arial"/>
          <w:b/>
          <w:bCs/>
          <w:color w:val="000000" w:themeColor="text1"/>
        </w:rPr>
        <w:t xml:space="preserve"> systems</w:t>
      </w:r>
      <w:r w:rsidR="3E6D5027" w:rsidRPr="00B2541B">
        <w:rPr>
          <w:rFonts w:cs="Arial"/>
          <w:b/>
          <w:bCs/>
          <w:color w:val="000000" w:themeColor="text1"/>
        </w:rPr>
        <w:t>:</w:t>
      </w:r>
      <w:r w:rsidR="59E164B2" w:rsidRPr="00B2541B">
        <w:rPr>
          <w:rFonts w:cs="Arial"/>
          <w:b/>
          <w:bCs/>
          <w:color w:val="000000" w:themeColor="text1"/>
        </w:rPr>
        <w:t xml:space="preserve"> Niko Health, Made4Net, and SC</w:t>
      </w:r>
      <w:r w:rsidR="31D19F80" w:rsidRPr="00B2541B">
        <w:rPr>
          <w:rFonts w:cs="Arial"/>
          <w:b/>
          <w:bCs/>
          <w:color w:val="000000" w:themeColor="text1"/>
        </w:rPr>
        <w:t xml:space="preserve"> L</w:t>
      </w:r>
      <w:r w:rsidR="59E164B2" w:rsidRPr="00B2541B">
        <w:rPr>
          <w:rFonts w:cs="Arial"/>
          <w:b/>
          <w:bCs/>
          <w:color w:val="000000" w:themeColor="text1"/>
        </w:rPr>
        <w:t>ogic</w:t>
      </w:r>
    </w:p>
    <w:p w14:paraId="7DE99620" w14:textId="32B29400" w:rsidR="00FB23CA" w:rsidRPr="00B2541B" w:rsidRDefault="005F2D52" w:rsidP="00FB23CA">
      <w:pPr>
        <w:pStyle w:val="Heading2"/>
      </w:pPr>
      <w:bookmarkStart w:id="10" w:name="_Toc105005161"/>
      <w:bookmarkStart w:id="11" w:name="_Toc204897577"/>
      <w:r w:rsidRPr="00B2541B">
        <w:t>Business Objectives</w:t>
      </w:r>
      <w:bookmarkEnd w:id="10"/>
      <w:bookmarkEnd w:id="11"/>
    </w:p>
    <w:p w14:paraId="666A5A2D" w14:textId="6CD53A13" w:rsidR="00082303" w:rsidRPr="00B2541B" w:rsidRDefault="00082303" w:rsidP="000F5763">
      <w:pPr>
        <w:pStyle w:val="BodyText"/>
        <w:ind w:left="1418" w:right="360"/>
        <w:jc w:val="both"/>
        <w:rPr>
          <w:rFonts w:eastAsia="Arial" w:cs="Arial"/>
          <w:color w:val="000000" w:themeColor="text1"/>
          <w:sz w:val="19"/>
          <w:szCs w:val="19"/>
        </w:rPr>
      </w:pPr>
      <w:bookmarkStart w:id="12" w:name="_Toc105005162"/>
      <w:r w:rsidRPr="00B2541B">
        <w:t xml:space="preserve">This </w:t>
      </w:r>
      <w:r w:rsidRPr="00B2541B">
        <w:rPr>
          <w:b/>
          <w:bCs/>
        </w:rPr>
        <w:t>Inbound</w:t>
      </w:r>
      <w:r w:rsidRPr="00B2541B">
        <w:t xml:space="preserve"> interface intends to create a process by importing purchase order receipt records from Niko</w:t>
      </w:r>
      <w:r w:rsidR="7EC1E307" w:rsidRPr="00B2541B">
        <w:t xml:space="preserve"> Healt</w:t>
      </w:r>
      <w:r w:rsidR="00D6C970" w:rsidRPr="00B2541B">
        <w:t>h, Made4Net, SC Logic</w:t>
      </w:r>
      <w:r w:rsidR="4C5986D6" w:rsidRPr="00B2541B">
        <w:t xml:space="preserve"> </w:t>
      </w:r>
      <w:r w:rsidRPr="00B2541B">
        <w:t>export file</w:t>
      </w:r>
      <w:r w:rsidR="1935D481" w:rsidRPr="00B2541B">
        <w:t>s</w:t>
      </w:r>
      <w:r w:rsidRPr="00B2541B">
        <w:t xml:space="preserve"> into Infor </w:t>
      </w:r>
      <w:r w:rsidRPr="00B2541B">
        <w:rPr>
          <w:rFonts w:eastAsia="Arial" w:cs="Arial"/>
          <w:color w:val="000000" w:themeColor="text1"/>
          <w:sz w:val="19"/>
          <w:szCs w:val="19"/>
        </w:rPr>
        <w:t xml:space="preserve">Financials and Supply Management (FSM), ensuring accurate and timely import of Purchase Order Receipt Records </w:t>
      </w:r>
      <w:r w:rsidR="5CC0B684" w:rsidRPr="00B2541B">
        <w:rPr>
          <w:rFonts w:eastAsia="Arial" w:cs="Arial"/>
          <w:color w:val="000000" w:themeColor="text1"/>
          <w:sz w:val="19"/>
          <w:szCs w:val="19"/>
        </w:rPr>
        <w:t xml:space="preserve">at a frequency of four </w:t>
      </w:r>
      <w:r w:rsidR="2744EFA1" w:rsidRPr="00B2541B">
        <w:rPr>
          <w:rFonts w:eastAsia="Arial" w:cs="Arial"/>
          <w:color w:val="000000" w:themeColor="text1"/>
          <w:sz w:val="19"/>
          <w:szCs w:val="19"/>
        </w:rPr>
        <w:t>times</w:t>
      </w:r>
      <w:r w:rsidR="5CC0B684" w:rsidRPr="00B2541B">
        <w:rPr>
          <w:rFonts w:eastAsia="Arial" w:cs="Arial"/>
          <w:color w:val="000000" w:themeColor="text1"/>
          <w:sz w:val="19"/>
          <w:szCs w:val="19"/>
        </w:rPr>
        <w:t xml:space="preserve"> per hour.</w:t>
      </w:r>
    </w:p>
    <w:p w14:paraId="1CCA13E4" w14:textId="6B914A41" w:rsidR="00C56CE0" w:rsidRPr="00B2541B" w:rsidRDefault="00C56CE0" w:rsidP="00C56CE0">
      <w:pPr>
        <w:pStyle w:val="Heading2"/>
      </w:pPr>
      <w:bookmarkStart w:id="13" w:name="_Toc204897578"/>
      <w:r w:rsidRPr="00B2541B">
        <w:t>Assumptions</w:t>
      </w:r>
      <w:bookmarkEnd w:id="12"/>
      <w:bookmarkEnd w:id="13"/>
    </w:p>
    <w:p w14:paraId="2CA2EC5D" w14:textId="77777777" w:rsidR="0067422B" w:rsidRPr="00B2541B" w:rsidRDefault="0067422B" w:rsidP="0067422B">
      <w:pPr>
        <w:pStyle w:val="BodyText"/>
      </w:pPr>
      <w:r w:rsidRPr="00B2541B">
        <w:t>This specification assumes that the following statements are true. Any changes can result in a change of order and will be managed using the change order process as defined in the Service Workorder.</w:t>
      </w:r>
    </w:p>
    <w:p w14:paraId="68195C46" w14:textId="490F6ACC" w:rsidR="003E1401" w:rsidRPr="00B2541B" w:rsidRDefault="00852A88" w:rsidP="003E1401">
      <w:pPr>
        <w:pStyle w:val="BodyText"/>
        <w:numPr>
          <w:ilvl w:val="0"/>
          <w:numId w:val="27"/>
        </w:numPr>
      </w:pPr>
      <w:r w:rsidRPr="00B2541B">
        <w:t xml:space="preserve">The data/file exchange protocol is via Secured File Transfer Protocol (SFTP). The SFTP repository is provided and maintained by </w:t>
      </w:r>
      <w:r w:rsidR="00FF212F" w:rsidRPr="00B2541B">
        <w:t>Sanford.</w:t>
      </w:r>
    </w:p>
    <w:p w14:paraId="7F2F8B94" w14:textId="250EF4DE" w:rsidR="008D6DEA" w:rsidRPr="00B2541B" w:rsidRDefault="00FF212F" w:rsidP="008D6DEA">
      <w:pPr>
        <w:pStyle w:val="BodyText"/>
        <w:numPr>
          <w:ilvl w:val="0"/>
          <w:numId w:val="27"/>
        </w:numPr>
      </w:pPr>
      <w:r w:rsidRPr="00B2541B">
        <w:t xml:space="preserve">The interface files generated by the source application </w:t>
      </w:r>
      <w:r w:rsidR="1D8BA411" w:rsidRPr="00B2541B">
        <w:t>are</w:t>
      </w:r>
      <w:r w:rsidRPr="00B2541B">
        <w:t xml:space="preserve"> in</w:t>
      </w:r>
      <w:r w:rsidR="000652CE" w:rsidRPr="00B2541B">
        <w:t xml:space="preserve"> FSM acceptable format and u</w:t>
      </w:r>
      <w:r w:rsidR="008D6DEA" w:rsidRPr="00B2541B">
        <w:t>ploaded to the specified SFTP repository.</w:t>
      </w:r>
    </w:p>
    <w:p w14:paraId="43278427" w14:textId="3BFFAB24" w:rsidR="008D6DEA" w:rsidRPr="00B2541B" w:rsidRDefault="00AB44E9" w:rsidP="008D6DEA">
      <w:pPr>
        <w:pStyle w:val="BodyText"/>
        <w:numPr>
          <w:ilvl w:val="0"/>
          <w:numId w:val="27"/>
        </w:numPr>
      </w:pPr>
      <w:r w:rsidRPr="00B2541B">
        <w:t>The interface files will be processed as they get uploaded into the SFTP repository. Only files that follow the naming convention and</w:t>
      </w:r>
      <w:r w:rsidR="00565E38" w:rsidRPr="00B2541B">
        <w:t xml:space="preserve"> uploaded to the correct folders are processed.</w:t>
      </w:r>
    </w:p>
    <w:p w14:paraId="088F3FEB" w14:textId="77777777" w:rsidR="004B1B85" w:rsidRPr="00B2541B" w:rsidRDefault="004B1B85" w:rsidP="008D6DEA">
      <w:pPr>
        <w:pStyle w:val="BodyText"/>
        <w:numPr>
          <w:ilvl w:val="0"/>
          <w:numId w:val="27"/>
        </w:numPr>
      </w:pPr>
      <w:r w:rsidRPr="00B2541B">
        <w:t>The three interface files (Header, Line, and Detail) can be processed independently. It is possible to provide only the Header and Line files, as the Detail file is optional.</w:t>
      </w:r>
    </w:p>
    <w:p w14:paraId="44B7409F" w14:textId="77777777" w:rsidR="00225E3E" w:rsidRPr="00B2541B" w:rsidRDefault="00225E3E" w:rsidP="008D6DEA">
      <w:pPr>
        <w:pStyle w:val="BodyText"/>
        <w:numPr>
          <w:ilvl w:val="0"/>
          <w:numId w:val="27"/>
        </w:numPr>
      </w:pPr>
      <w:r w:rsidRPr="00B2541B">
        <w:t>If the existing Purchase Order already contains detail records and no Detail file is provided, the IPA will retain the existing detail information when updating the UOM, Quantity, and Unit Cost.</w:t>
      </w:r>
    </w:p>
    <w:p w14:paraId="60745B5D" w14:textId="77777777" w:rsidR="00225E3E" w:rsidRPr="00B2541B" w:rsidRDefault="00225E3E" w:rsidP="00225E3E">
      <w:pPr>
        <w:pStyle w:val="ListParagraph"/>
        <w:numPr>
          <w:ilvl w:val="0"/>
          <w:numId w:val="27"/>
        </w:numPr>
        <w:rPr>
          <w:rFonts w:eastAsia="Times New Roman" w:cs="Times New Roman"/>
          <w:lang w:val="en-US" w:eastAsia="es-ES"/>
        </w:rPr>
      </w:pPr>
      <w:r w:rsidRPr="00B2541B">
        <w:rPr>
          <w:rFonts w:eastAsia="Times New Roman" w:cs="Times New Roman"/>
          <w:lang w:val="en-US" w:eastAsia="es-ES"/>
        </w:rPr>
        <w:t>If the existing Purchase Order does not contain any detail records and a Detail file is provided, the Purchase Order will not be updated.</w:t>
      </w:r>
    </w:p>
    <w:p w14:paraId="383E38FA" w14:textId="6C214459" w:rsidR="00565E38" w:rsidRPr="00B2541B" w:rsidRDefault="00565E38" w:rsidP="008D6DEA">
      <w:pPr>
        <w:pStyle w:val="BodyText"/>
        <w:numPr>
          <w:ilvl w:val="0"/>
          <w:numId w:val="27"/>
        </w:numPr>
      </w:pPr>
      <w:r w:rsidRPr="00B2541B">
        <w:t xml:space="preserve">Sanford is responsible </w:t>
      </w:r>
      <w:r w:rsidR="0344EEA5" w:rsidRPr="00B2541B">
        <w:t>for</w:t>
      </w:r>
      <w:r w:rsidRPr="00B2541B">
        <w:t xml:space="preserve"> ensuring the interface files contain valid data for processing and any error handling such as but not limited to resolving failed interface files.</w:t>
      </w:r>
    </w:p>
    <w:p w14:paraId="0E2B3779" w14:textId="77777777" w:rsidR="00F76C6D" w:rsidRPr="00B2541B" w:rsidRDefault="00F76C6D" w:rsidP="008D6DEA">
      <w:pPr>
        <w:pStyle w:val="BodyText"/>
        <w:numPr>
          <w:ilvl w:val="0"/>
          <w:numId w:val="27"/>
        </w:numPr>
      </w:pPr>
      <w:r w:rsidRPr="00B2541B">
        <w:t xml:space="preserve">Infor is responsible for the configuration and development of the Process Flow that automates the consumption of interface files (Header and Line) from the SFTP repository and loads the data into the </w:t>
      </w:r>
      <w:proofErr w:type="spellStart"/>
      <w:r w:rsidRPr="00B2541B">
        <w:rPr>
          <w:b/>
          <w:bCs/>
        </w:rPr>
        <w:t>PurchaseOrderReceiptImport</w:t>
      </w:r>
      <w:proofErr w:type="spellEnd"/>
      <w:r w:rsidRPr="00B2541B">
        <w:t xml:space="preserve"> and </w:t>
      </w:r>
      <w:proofErr w:type="spellStart"/>
      <w:r w:rsidRPr="00B2541B">
        <w:rPr>
          <w:b/>
          <w:bCs/>
        </w:rPr>
        <w:t>PurchaseOrderReceiptLineImport</w:t>
      </w:r>
      <w:proofErr w:type="spellEnd"/>
      <w:r w:rsidRPr="00B2541B">
        <w:t xml:space="preserve"> business classes in the FSM environment.</w:t>
      </w:r>
    </w:p>
    <w:p w14:paraId="330288A9" w14:textId="4BF60241" w:rsidR="002B15A7" w:rsidRPr="00B2541B" w:rsidRDefault="002B15A7" w:rsidP="0067422B">
      <w:pPr>
        <w:pStyle w:val="BodyText"/>
        <w:numPr>
          <w:ilvl w:val="0"/>
          <w:numId w:val="27"/>
        </w:numPr>
      </w:pPr>
      <w:r w:rsidRPr="00B2541B">
        <w:t>The Detail file is optional. If provided and contains Serial or Lot controlled items, the Process Flow will also automate the consumption of this file—</w:t>
      </w:r>
      <w:r w:rsidRPr="00B2541B">
        <w:rPr>
          <w:b/>
          <w:bCs/>
        </w:rPr>
        <w:t>along with the Header and Line file when applicable</w:t>
      </w:r>
      <w:r w:rsidRPr="00B2541B">
        <w:t xml:space="preserve">—and load the data into the </w:t>
      </w:r>
      <w:proofErr w:type="spellStart"/>
      <w:r w:rsidRPr="00B2541B">
        <w:rPr>
          <w:b/>
          <w:bCs/>
        </w:rPr>
        <w:t>POReceiptInventoryDetailImport</w:t>
      </w:r>
      <w:proofErr w:type="spellEnd"/>
      <w:r w:rsidRPr="00B2541B">
        <w:t xml:space="preserve"> business class.</w:t>
      </w:r>
    </w:p>
    <w:p w14:paraId="015265B5" w14:textId="61B68B15" w:rsidR="0067422B" w:rsidRPr="00B2541B" w:rsidRDefault="0067422B" w:rsidP="0067422B">
      <w:pPr>
        <w:pStyle w:val="BodyText"/>
        <w:numPr>
          <w:ilvl w:val="0"/>
          <w:numId w:val="27"/>
        </w:numPr>
      </w:pPr>
      <w:r w:rsidRPr="00B2541B">
        <w:t>Niko Health</w:t>
      </w:r>
      <w:r w:rsidR="6C058ED5" w:rsidRPr="00B2541B">
        <w:t>, Made4Net, and SC Logic</w:t>
      </w:r>
      <w:r w:rsidRPr="00B2541B">
        <w:t xml:space="preserve"> will provide the purchase order receipt import file in the format specified in the document.</w:t>
      </w:r>
    </w:p>
    <w:p w14:paraId="511493E4" w14:textId="74CCB9D8" w:rsidR="0067422B" w:rsidRPr="00B2541B" w:rsidRDefault="0067422B" w:rsidP="0067422B">
      <w:pPr>
        <w:pStyle w:val="BodyText"/>
        <w:numPr>
          <w:ilvl w:val="0"/>
          <w:numId w:val="27"/>
        </w:numPr>
        <w:rPr>
          <w:rFonts w:asciiTheme="minorHAnsi" w:hAnsiTheme="minorHAnsi" w:cs="Arial"/>
        </w:rPr>
      </w:pPr>
      <w:r w:rsidRPr="00B2541B">
        <w:t xml:space="preserve">The file will be in a </w:t>
      </w:r>
      <w:r w:rsidR="3473E06B" w:rsidRPr="00B2541B">
        <w:t>CSV pipe-delimited</w:t>
      </w:r>
      <w:r w:rsidRPr="00B2541B">
        <w:t xml:space="preserve"> FSM format, and the data are compliant with FSM requirement for purchase order receipt interface import.</w:t>
      </w:r>
    </w:p>
    <w:p w14:paraId="1D7A6214" w14:textId="644E293C" w:rsidR="0067422B" w:rsidRPr="00B2541B" w:rsidRDefault="2CEA4838" w:rsidP="0067422B">
      <w:pPr>
        <w:pStyle w:val="BodyText"/>
        <w:numPr>
          <w:ilvl w:val="0"/>
          <w:numId w:val="27"/>
        </w:numPr>
      </w:pPr>
      <w:r w:rsidRPr="00B2541B">
        <w:t xml:space="preserve">Sanford will drop </w:t>
      </w:r>
      <w:r w:rsidR="122C4177" w:rsidRPr="00B2541B">
        <w:t xml:space="preserve">the files from </w:t>
      </w:r>
      <w:r w:rsidR="6F29A474" w:rsidRPr="00B2541B">
        <w:t>the third-party systems</w:t>
      </w:r>
      <w:r w:rsidR="122C4177" w:rsidRPr="00B2541B">
        <w:t xml:space="preserve"> into the SFTP folder </w:t>
      </w:r>
      <w:r w:rsidR="2FE39D3B" w:rsidRPr="00B2541B">
        <w:t xml:space="preserve">at a frequency of </w:t>
      </w:r>
      <w:r w:rsidR="79E1A24E" w:rsidRPr="00B2541B">
        <w:t>every 20 minutes, continuously (24/</w:t>
      </w:r>
      <w:r w:rsidR="7E2B2AB6" w:rsidRPr="00B2541B">
        <w:t>7)</w:t>
      </w:r>
    </w:p>
    <w:p w14:paraId="7B116CCF" w14:textId="423623D1" w:rsidR="0067422B" w:rsidRPr="00B2541B" w:rsidRDefault="0067422B" w:rsidP="0067422B">
      <w:pPr>
        <w:pStyle w:val="BodyText"/>
        <w:numPr>
          <w:ilvl w:val="0"/>
          <w:numId w:val="27"/>
        </w:numPr>
      </w:pPr>
      <w:r w:rsidRPr="00B2541B">
        <w:lastRenderedPageBreak/>
        <w:t>The exact frequency of importing record</w:t>
      </w:r>
      <w:r w:rsidR="000439EA" w:rsidRPr="00B2541B">
        <w:t>s</w:t>
      </w:r>
      <w:r w:rsidRPr="00B2541B">
        <w:t xml:space="preserve"> </w:t>
      </w:r>
      <w:r w:rsidR="0EAA9236" w:rsidRPr="00B2541B">
        <w:t>is every 20 minutes, 24hours a day, including non-business days.</w:t>
      </w:r>
    </w:p>
    <w:p w14:paraId="6F35194E" w14:textId="0D6CFDD2" w:rsidR="0067422B" w:rsidRPr="00B2541B" w:rsidRDefault="0067422B" w:rsidP="0067422B">
      <w:pPr>
        <w:pStyle w:val="BodyText"/>
        <w:numPr>
          <w:ilvl w:val="0"/>
          <w:numId w:val="27"/>
        </w:numPr>
      </w:pPr>
      <w:r w:rsidRPr="00B2541B">
        <w:t>The interface process will be automated to run at this scheduled time</w:t>
      </w:r>
      <w:r w:rsidR="7A198E13" w:rsidRPr="00B2541B">
        <w:t>.</w:t>
      </w:r>
    </w:p>
    <w:p w14:paraId="118D1D69" w14:textId="7FFDD0FB" w:rsidR="0067422B" w:rsidRPr="00B2541B" w:rsidRDefault="0067422B" w:rsidP="397DC5CE">
      <w:pPr>
        <w:pStyle w:val="BodyText"/>
        <w:numPr>
          <w:ilvl w:val="0"/>
          <w:numId w:val="27"/>
        </w:numPr>
      </w:pPr>
      <w:r w:rsidRPr="00B2541B">
        <w:t>Notifications will be sent to &lt;</w:t>
      </w:r>
      <w:r w:rsidR="382A9A47" w:rsidRPr="00B2541B">
        <w:t>TBD&gt;</w:t>
      </w:r>
      <w:r w:rsidR="064E8881" w:rsidRPr="00B2541B">
        <w:t xml:space="preserve"> when interface error occurs.</w:t>
      </w:r>
    </w:p>
    <w:p w14:paraId="6DAE01D6" w14:textId="77777777" w:rsidR="0067422B" w:rsidRPr="00B2541B" w:rsidRDefault="0067422B" w:rsidP="0067422B">
      <w:pPr>
        <w:pStyle w:val="BodyText"/>
        <w:numPr>
          <w:ilvl w:val="0"/>
          <w:numId w:val="27"/>
        </w:numPr>
      </w:pPr>
      <w:r w:rsidRPr="00B2541B">
        <w:t>Validation checks will be applied to ensure data quality, accuracy, and consistency before integration into FSM.</w:t>
      </w:r>
    </w:p>
    <w:p w14:paraId="5989B784" w14:textId="77777777" w:rsidR="0067422B" w:rsidRPr="00B2541B" w:rsidRDefault="0067422B" w:rsidP="0067422B">
      <w:pPr>
        <w:pStyle w:val="BodyText"/>
        <w:numPr>
          <w:ilvl w:val="0"/>
          <w:numId w:val="27"/>
        </w:numPr>
      </w:pPr>
      <w:r w:rsidRPr="00B2541B">
        <w:t>The file will include all necessary fields as outlined in the Purchase Order Receipt Inbound Interface mapping section of this document.</w:t>
      </w:r>
    </w:p>
    <w:p w14:paraId="2E00BC9C" w14:textId="3A1A9C9F" w:rsidR="0F365A7B" w:rsidRPr="00B2541B" w:rsidRDefault="0F365A7B" w:rsidP="59ADE5A8">
      <w:pPr>
        <w:pStyle w:val="BodyText"/>
        <w:numPr>
          <w:ilvl w:val="0"/>
          <w:numId w:val="27"/>
        </w:numPr>
        <w:rPr>
          <w:i/>
          <w:iCs/>
        </w:rPr>
      </w:pPr>
      <w:r w:rsidRPr="00B2541B">
        <w:t>IPA will process first the files to update the Purchase Order Lines.</w:t>
      </w:r>
      <w:r w:rsidR="63086995" w:rsidRPr="00B2541B">
        <w:t xml:space="preserve"> </w:t>
      </w:r>
      <w:r w:rsidR="63086995" w:rsidRPr="00B2541B">
        <w:rPr>
          <w:i/>
          <w:iCs/>
        </w:rPr>
        <w:t xml:space="preserve">Refer to </w:t>
      </w:r>
      <w:hyperlink r:id="rId11" w:history="1">
        <w:r w:rsidR="63086995" w:rsidRPr="00B2541B">
          <w:rPr>
            <w:rStyle w:val="Hyperlink"/>
            <w:i/>
            <w:iCs/>
          </w:rPr>
          <w:t>EXT29 – Update PO UOM if Receipt Interface UOM.</w:t>
        </w:r>
      </w:hyperlink>
    </w:p>
    <w:p w14:paraId="5249DA00" w14:textId="3AA00173" w:rsidR="0F365A7B" w:rsidRPr="00B2541B" w:rsidRDefault="0F365A7B" w:rsidP="37970283">
      <w:pPr>
        <w:pStyle w:val="BodyText"/>
        <w:numPr>
          <w:ilvl w:val="0"/>
          <w:numId w:val="27"/>
        </w:numPr>
      </w:pPr>
      <w:r w:rsidRPr="00B2541B">
        <w:t>Once PO Lines are updated, it will proceed to process and import PO Receipts.</w:t>
      </w:r>
    </w:p>
    <w:p w14:paraId="61F1BC68" w14:textId="75482FB9" w:rsidR="397DC5CE" w:rsidRPr="00B2541B" w:rsidRDefault="397DC5CE" w:rsidP="397DC5CE">
      <w:pPr>
        <w:pStyle w:val="BodyText"/>
        <w:ind w:left="720"/>
      </w:pPr>
    </w:p>
    <w:p w14:paraId="675E7788" w14:textId="77777777" w:rsidR="00C56CE0" w:rsidRPr="00B2541B" w:rsidRDefault="00C56CE0" w:rsidP="00C56CE0">
      <w:pPr>
        <w:pStyle w:val="BodyText"/>
        <w:ind w:left="0"/>
      </w:pPr>
    </w:p>
    <w:p w14:paraId="7C53D119" w14:textId="4A0AA3F8" w:rsidR="00897903" w:rsidRPr="00B2541B" w:rsidRDefault="001F6C91" w:rsidP="00062132">
      <w:pPr>
        <w:pStyle w:val="Heading1"/>
      </w:pPr>
      <w:bookmarkStart w:id="14" w:name="_Functional_Specifications"/>
      <w:bookmarkStart w:id="15" w:name="_Toc105005163"/>
      <w:bookmarkStart w:id="16" w:name="_Toc204897579"/>
      <w:bookmarkEnd w:id="14"/>
      <w:r w:rsidRPr="00B2541B">
        <w:lastRenderedPageBreak/>
        <w:t>Functional Specifications</w:t>
      </w:r>
      <w:bookmarkEnd w:id="15"/>
      <w:bookmarkEnd w:id="16"/>
    </w:p>
    <w:p w14:paraId="0BA2C84A" w14:textId="77777777" w:rsidR="00897903" w:rsidRPr="00B2541B" w:rsidRDefault="00897903" w:rsidP="007121DA">
      <w:pPr>
        <w:pStyle w:val="BodyText"/>
        <w:ind w:left="0"/>
      </w:pPr>
    </w:p>
    <w:p w14:paraId="7EEA6B76" w14:textId="4146B0FE" w:rsidR="00897903" w:rsidRPr="00B2541B" w:rsidRDefault="00EF0F03" w:rsidP="00897903">
      <w:pPr>
        <w:pStyle w:val="Heading2"/>
      </w:pPr>
      <w:bookmarkStart w:id="17" w:name="_Toc105005164"/>
      <w:bookmarkStart w:id="18" w:name="_Toc204897580"/>
      <w:r w:rsidRPr="00B2541B">
        <w:t>Overview</w:t>
      </w:r>
      <w:bookmarkEnd w:id="17"/>
      <w:bookmarkEnd w:id="18"/>
    </w:p>
    <w:p w14:paraId="2970B850" w14:textId="0D135A19" w:rsidR="00D42BC6" w:rsidRPr="00B2541B" w:rsidRDefault="00D42BC6" w:rsidP="00633B4A">
      <w:pPr>
        <w:pStyle w:val="BodyText"/>
        <w:ind w:left="1418"/>
        <w:rPr>
          <w:rFonts w:cs="Arial"/>
        </w:rPr>
      </w:pPr>
      <w:bookmarkStart w:id="19" w:name="_Toc105005165"/>
      <w:r w:rsidRPr="00B2541B">
        <w:t xml:space="preserve">This </w:t>
      </w:r>
      <w:r w:rsidRPr="00B2541B">
        <w:rPr>
          <w:b/>
          <w:bCs/>
        </w:rPr>
        <w:t xml:space="preserve">inbound </w:t>
      </w:r>
      <w:r w:rsidRPr="00B2541B">
        <w:t xml:space="preserve">interface needs to be created to </w:t>
      </w:r>
      <w:r w:rsidRPr="00B2541B">
        <w:rPr>
          <w:rFonts w:cs="Arial"/>
        </w:rPr>
        <w:t>load purchase order receipts from Niko Health</w:t>
      </w:r>
      <w:r w:rsidR="509720E9" w:rsidRPr="00B2541B">
        <w:rPr>
          <w:rFonts w:cs="Arial"/>
        </w:rPr>
        <w:t>, Made4Net, and SC Logic</w:t>
      </w:r>
      <w:r w:rsidRPr="00B2541B">
        <w:rPr>
          <w:rFonts w:cs="Arial"/>
        </w:rPr>
        <w:t xml:space="preserve"> into Infor FSM.</w:t>
      </w:r>
    </w:p>
    <w:p w14:paraId="645B9A5F" w14:textId="2BAA466E" w:rsidR="00D42BC6" w:rsidRPr="00B2541B" w:rsidRDefault="00D42BC6" w:rsidP="00633B4A">
      <w:pPr>
        <w:pStyle w:val="BodyText"/>
        <w:ind w:left="1418"/>
      </w:pPr>
      <w:r w:rsidRPr="00B2541B">
        <w:t>The purpose of this document is to assemble all the information that is required to describe a complete Analysis Specification for the Niko Health</w:t>
      </w:r>
      <w:r w:rsidR="3808EEA9" w:rsidRPr="00B2541B">
        <w:t>, Made4Net, and SC Logic</w:t>
      </w:r>
      <w:r w:rsidRPr="00B2541B">
        <w:t xml:space="preserve"> purchase order receipt interface to Infor FSM</w:t>
      </w:r>
      <w:r w:rsidR="00E16066" w:rsidRPr="00B2541B">
        <w:t>.</w:t>
      </w:r>
    </w:p>
    <w:p w14:paraId="293E0907" w14:textId="77777777" w:rsidR="00D42BC6" w:rsidRPr="00B2541B" w:rsidRDefault="00D42BC6" w:rsidP="00633B4A">
      <w:pPr>
        <w:pStyle w:val="BodyText"/>
        <w:ind w:left="1418"/>
      </w:pPr>
      <w:r w:rsidRPr="00B2541B">
        <w:t>The document can also be thought as a “Functional Design Document”.</w:t>
      </w:r>
    </w:p>
    <w:p w14:paraId="073A4724" w14:textId="73116439" w:rsidR="00F204DF" w:rsidRPr="00B2541B" w:rsidRDefault="00504109" w:rsidP="00F57163">
      <w:pPr>
        <w:pStyle w:val="Heading2"/>
      </w:pPr>
      <w:bookmarkStart w:id="20" w:name="_Functional_Requirements"/>
      <w:bookmarkStart w:id="21" w:name="_Toc204897581"/>
      <w:bookmarkEnd w:id="20"/>
      <w:r w:rsidRPr="00B2541B">
        <w:t>Functional Requirements</w:t>
      </w:r>
      <w:bookmarkEnd w:id="19"/>
      <w:bookmarkEnd w:id="21"/>
    </w:p>
    <w:tbl>
      <w:tblPr>
        <w:tblStyle w:val="LightGrid-Accent1"/>
        <w:tblW w:w="5000" w:type="pct"/>
        <w:tblLayout w:type="fixed"/>
        <w:tblLook w:val="04A0" w:firstRow="1" w:lastRow="0" w:firstColumn="1" w:lastColumn="0" w:noHBand="0" w:noVBand="1"/>
      </w:tblPr>
      <w:tblGrid>
        <w:gridCol w:w="1701"/>
        <w:gridCol w:w="8719"/>
      </w:tblGrid>
      <w:tr w:rsidR="009F0116" w:rsidRPr="00B2541B" w14:paraId="1267ECA1" w14:textId="77777777" w:rsidTr="00C96A8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816" w:type="pct"/>
            <w:vAlign w:val="center"/>
          </w:tcPr>
          <w:p w14:paraId="6A5AEEDF" w14:textId="77777777" w:rsidR="009F0116" w:rsidRPr="00B2541B" w:rsidRDefault="009F0116" w:rsidP="00C96A84">
            <w:pPr>
              <w:jc w:val="center"/>
              <w:rPr>
                <w:rFonts w:cs="Arial"/>
                <w:sz w:val="18"/>
                <w:szCs w:val="18"/>
              </w:rPr>
            </w:pPr>
            <w:r w:rsidRPr="00B2541B">
              <w:rPr>
                <w:rFonts w:cs="Arial"/>
                <w:sz w:val="18"/>
                <w:szCs w:val="18"/>
              </w:rPr>
              <w:t>Functional Requirement ID</w:t>
            </w:r>
          </w:p>
        </w:tc>
        <w:tc>
          <w:tcPr>
            <w:tcW w:w="4184" w:type="pct"/>
            <w:vAlign w:val="center"/>
          </w:tcPr>
          <w:p w14:paraId="3D8AD707" w14:textId="77777777" w:rsidR="009F0116" w:rsidRPr="00B2541B" w:rsidRDefault="009F0116" w:rsidP="00C96A84">
            <w:pPr>
              <w:jc w:val="center"/>
              <w:cnfStyle w:val="100000000000" w:firstRow="1" w:lastRow="0" w:firstColumn="0" w:lastColumn="0" w:oddVBand="0" w:evenVBand="0" w:oddHBand="0" w:evenHBand="0" w:firstRowFirstColumn="0" w:firstRowLastColumn="0" w:lastRowFirstColumn="0" w:lastRowLastColumn="0"/>
              <w:rPr>
                <w:rFonts w:cs="Arial"/>
                <w:sz w:val="18"/>
                <w:szCs w:val="18"/>
              </w:rPr>
            </w:pPr>
            <w:r w:rsidRPr="00B2541B">
              <w:rPr>
                <w:rFonts w:cs="Arial"/>
                <w:sz w:val="18"/>
                <w:szCs w:val="18"/>
              </w:rPr>
              <w:t>Requirement Definition</w:t>
            </w:r>
          </w:p>
        </w:tc>
      </w:tr>
      <w:tr w:rsidR="009F0116" w:rsidRPr="00B2541B" w14:paraId="1D7D0A5A" w14:textId="77777777" w:rsidTr="00C9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vAlign w:val="center"/>
          </w:tcPr>
          <w:p w14:paraId="37EDA219" w14:textId="77777777" w:rsidR="009F0116" w:rsidRPr="00B2541B" w:rsidRDefault="009F0116" w:rsidP="00C96A84">
            <w:pPr>
              <w:jc w:val="center"/>
              <w:rPr>
                <w:rFonts w:cs="Arial"/>
                <w:bCs w:val="0"/>
                <w:sz w:val="16"/>
                <w:szCs w:val="16"/>
              </w:rPr>
            </w:pPr>
            <w:r w:rsidRPr="00B2541B">
              <w:t>1.1</w:t>
            </w:r>
          </w:p>
        </w:tc>
        <w:tc>
          <w:tcPr>
            <w:tcW w:w="4184" w:type="pct"/>
          </w:tcPr>
          <w:p w14:paraId="3270691B" w14:textId="43970C62" w:rsidR="009F0116" w:rsidRPr="00B2541B" w:rsidRDefault="009F0116">
            <w:pPr>
              <w:cnfStyle w:val="000000100000" w:firstRow="0" w:lastRow="0" w:firstColumn="0" w:lastColumn="0" w:oddVBand="0" w:evenVBand="0" w:oddHBand="1" w:evenHBand="0" w:firstRowFirstColumn="0" w:firstRowLastColumn="0" w:lastRowFirstColumn="0" w:lastRowLastColumn="0"/>
            </w:pPr>
            <w:r w:rsidRPr="00B2541B">
              <w:t>Sanford receives the purchase order receipts information from Niko Health</w:t>
            </w:r>
            <w:r w:rsidR="4B25584C" w:rsidRPr="00B2541B">
              <w:t>, Made4Net, and SC Logic</w:t>
            </w:r>
            <w:r w:rsidRPr="00B2541B">
              <w:t xml:space="preserve"> </w:t>
            </w:r>
            <w:r w:rsidR="709CCA2A" w:rsidRPr="00B2541B">
              <w:t>four times per hour.</w:t>
            </w:r>
          </w:p>
        </w:tc>
      </w:tr>
      <w:tr w:rsidR="009F0116" w:rsidRPr="00B2541B" w14:paraId="1B90E009" w14:textId="77777777" w:rsidTr="00C96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vAlign w:val="center"/>
          </w:tcPr>
          <w:p w14:paraId="6102D47E" w14:textId="77777777" w:rsidR="009F0116" w:rsidRPr="00B2541B" w:rsidRDefault="009F0116" w:rsidP="00C96A84">
            <w:pPr>
              <w:jc w:val="center"/>
              <w:rPr>
                <w:rFonts w:cs="Arial"/>
                <w:bCs w:val="0"/>
                <w:sz w:val="16"/>
                <w:szCs w:val="16"/>
              </w:rPr>
            </w:pPr>
            <w:r w:rsidRPr="00B2541B">
              <w:t>1.2</w:t>
            </w:r>
          </w:p>
        </w:tc>
        <w:tc>
          <w:tcPr>
            <w:tcW w:w="4184" w:type="pct"/>
          </w:tcPr>
          <w:p w14:paraId="449ECFA6" w14:textId="68172A22" w:rsidR="009F0116" w:rsidRPr="00B2541B" w:rsidRDefault="059B136A" w:rsidP="397DC5CE">
            <w:pPr>
              <w:cnfStyle w:val="000000010000" w:firstRow="0" w:lastRow="0" w:firstColumn="0" w:lastColumn="0" w:oddVBand="0" w:evenVBand="0" w:oddHBand="0" w:evenHBand="1" w:firstRowFirstColumn="0" w:firstRowLastColumn="0" w:lastRowFirstColumn="0" w:lastRowLastColumn="0"/>
            </w:pPr>
            <w:r w:rsidRPr="00B2541B">
              <w:t>IPA reads from the purchase order receipt input files in FSM format to create PO receipt records.</w:t>
            </w:r>
          </w:p>
        </w:tc>
      </w:tr>
      <w:tr w:rsidR="37970283" w:rsidRPr="00B2541B" w14:paraId="19F640F9" w14:textId="77777777" w:rsidTr="00C96A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0A53E1C" w14:textId="376990BD" w:rsidR="1910B7BC" w:rsidRPr="00B2541B" w:rsidRDefault="1910B7BC" w:rsidP="00C96A84">
            <w:pPr>
              <w:jc w:val="center"/>
            </w:pPr>
            <w:r w:rsidRPr="00B2541B">
              <w:t>1.3</w:t>
            </w:r>
          </w:p>
        </w:tc>
        <w:tc>
          <w:tcPr>
            <w:tcW w:w="8719" w:type="dxa"/>
          </w:tcPr>
          <w:p w14:paraId="74206364" w14:textId="19655690" w:rsidR="54FC8444" w:rsidRPr="00B2541B" w:rsidRDefault="54FC8444" w:rsidP="37970283">
            <w:pPr>
              <w:spacing w:line="259" w:lineRule="auto"/>
              <w:cnfStyle w:val="000000100000" w:firstRow="0" w:lastRow="0" w:firstColumn="0" w:lastColumn="0" w:oddVBand="0" w:evenVBand="0" w:oddHBand="1" w:evenHBand="0" w:firstRowFirstColumn="0" w:firstRowLastColumn="0" w:lastRowFirstColumn="0" w:lastRowLastColumn="0"/>
            </w:pPr>
            <w:r w:rsidRPr="00B2541B">
              <w:t>IPA processes files to update Purchase Order Lines.</w:t>
            </w:r>
          </w:p>
        </w:tc>
      </w:tr>
      <w:tr w:rsidR="009F0116" w:rsidRPr="00B2541B" w14:paraId="05CAD6E7" w14:textId="77777777" w:rsidTr="00C96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vAlign w:val="center"/>
          </w:tcPr>
          <w:p w14:paraId="1FEF6CBF" w14:textId="7B7F1A56" w:rsidR="009F0116" w:rsidRPr="00B2541B" w:rsidRDefault="009F0116" w:rsidP="00C96A84">
            <w:pPr>
              <w:jc w:val="center"/>
            </w:pPr>
            <w:r w:rsidRPr="00B2541B">
              <w:t>1.</w:t>
            </w:r>
            <w:r w:rsidR="030647ED" w:rsidRPr="00B2541B">
              <w:t>4</w:t>
            </w:r>
          </w:p>
        </w:tc>
        <w:tc>
          <w:tcPr>
            <w:tcW w:w="4184" w:type="pct"/>
          </w:tcPr>
          <w:p w14:paraId="183C9355" w14:textId="191EBCE3" w:rsidR="009F0116" w:rsidRPr="00B2541B" w:rsidRDefault="009F0116" w:rsidP="37970283">
            <w:pPr>
              <w:pStyle w:val="BodyText"/>
              <w:ind w:left="0"/>
              <w:cnfStyle w:val="000000010000" w:firstRow="0" w:lastRow="0" w:firstColumn="0" w:lastColumn="0" w:oddVBand="0" w:evenVBand="0" w:oddHBand="0" w:evenHBand="1" w:firstRowFirstColumn="0" w:firstRowLastColumn="0" w:lastRowFirstColumn="0" w:lastRowLastColumn="0"/>
            </w:pPr>
            <w:r w:rsidRPr="00B2541B">
              <w:t xml:space="preserve">IPA will pick up the receipt input file in FSM import format from the designated SFTP folder </w:t>
            </w:r>
          </w:p>
          <w:p w14:paraId="66ECEFA1" w14:textId="77AC60D0" w:rsidR="009F0116" w:rsidRPr="00B2541B" w:rsidRDefault="009F0116" w:rsidP="37970283">
            <w:pPr>
              <w:textAlignment w:val="baseline"/>
              <w:cnfStyle w:val="000000010000" w:firstRow="0" w:lastRow="0" w:firstColumn="0" w:lastColumn="0" w:oddVBand="0" w:evenVBand="0" w:oddHBand="0" w:evenHBand="1" w:firstRowFirstColumn="0" w:firstRowLastColumn="0" w:lastRowFirstColumn="0" w:lastRowLastColumn="0"/>
            </w:pPr>
            <w:r w:rsidRPr="00B2541B">
              <w:t xml:space="preserve">IPA will consume the data and import the </w:t>
            </w:r>
            <w:r w:rsidR="00006E20" w:rsidRPr="00B2541B">
              <w:t>purchase order receipts</w:t>
            </w:r>
            <w:r w:rsidRPr="00B2541B">
              <w:t xml:space="preserve"> in the following business class: </w:t>
            </w:r>
          </w:p>
          <w:p w14:paraId="2A857EA6" w14:textId="6006AEA8" w:rsidR="009F0116" w:rsidRPr="00B2541B" w:rsidRDefault="009F0116" w:rsidP="009F0116">
            <w:pPr>
              <w:pStyle w:val="ListParagraph"/>
              <w:numPr>
                <w:ilvl w:val="0"/>
                <w:numId w:val="26"/>
              </w:numPr>
              <w:cnfStyle w:val="000000010000" w:firstRow="0" w:lastRow="0" w:firstColumn="0" w:lastColumn="0" w:oddVBand="0" w:evenVBand="0" w:oddHBand="0" w:evenHBand="1" w:firstRowFirstColumn="0" w:firstRowLastColumn="0" w:lastRowFirstColumn="0" w:lastRowLastColumn="0"/>
              <w:rPr>
                <w:b/>
                <w:bCs/>
                <w:sz w:val="16"/>
                <w:szCs w:val="16"/>
              </w:rPr>
            </w:pPr>
            <w:proofErr w:type="spellStart"/>
            <w:r w:rsidRPr="00B2541B">
              <w:rPr>
                <w:b/>
                <w:bCs/>
              </w:rPr>
              <w:t>PurchaseOrderReceiptI</w:t>
            </w:r>
            <w:r w:rsidR="006A060D" w:rsidRPr="00B2541B">
              <w:rPr>
                <w:b/>
                <w:bCs/>
              </w:rPr>
              <w:t>mport</w:t>
            </w:r>
            <w:proofErr w:type="spellEnd"/>
          </w:p>
          <w:p w14:paraId="327DC36F" w14:textId="77777777" w:rsidR="009F0116" w:rsidRPr="00B2541B" w:rsidRDefault="5CD29755" w:rsidP="37970283">
            <w:pPr>
              <w:pStyle w:val="ListParagraph"/>
              <w:numPr>
                <w:ilvl w:val="0"/>
                <w:numId w:val="26"/>
              </w:numPr>
              <w:spacing w:line="259" w:lineRule="auto"/>
              <w:cnfStyle w:val="000000010000" w:firstRow="0" w:lastRow="0" w:firstColumn="0" w:lastColumn="0" w:oddVBand="0" w:evenVBand="0" w:oddHBand="0" w:evenHBand="1" w:firstRowFirstColumn="0" w:firstRowLastColumn="0" w:lastRowFirstColumn="0" w:lastRowLastColumn="0"/>
              <w:rPr>
                <w:b/>
                <w:bCs/>
              </w:rPr>
            </w:pPr>
            <w:proofErr w:type="spellStart"/>
            <w:r w:rsidRPr="00B2541B">
              <w:rPr>
                <w:b/>
                <w:bCs/>
              </w:rPr>
              <w:t>PurchaseOrderReceiptLineImport</w:t>
            </w:r>
            <w:proofErr w:type="spellEnd"/>
          </w:p>
          <w:p w14:paraId="7FD44537" w14:textId="4F7CB497" w:rsidR="000439EA" w:rsidRPr="00B2541B" w:rsidRDefault="000439EA" w:rsidP="000439EA">
            <w:pPr>
              <w:spacing w:line="259" w:lineRule="auto"/>
              <w:ind w:left="360"/>
              <w:cnfStyle w:val="000000010000" w:firstRow="0" w:lastRow="0" w:firstColumn="0" w:lastColumn="0" w:oddVBand="0" w:evenVBand="0" w:oddHBand="0" w:evenHBand="1" w:firstRowFirstColumn="0" w:firstRowLastColumn="0" w:lastRowFirstColumn="0" w:lastRowLastColumn="0"/>
              <w:rPr>
                <w:b/>
                <w:bCs/>
                <w:i/>
                <w:iCs/>
              </w:rPr>
            </w:pPr>
            <w:r w:rsidRPr="00B2541B">
              <w:rPr>
                <w:b/>
                <w:bCs/>
                <w:i/>
                <w:iCs/>
              </w:rPr>
              <w:t>Optional:</w:t>
            </w:r>
          </w:p>
          <w:p w14:paraId="2AB1E5D5" w14:textId="02C5F853" w:rsidR="00226A55" w:rsidRPr="00B2541B" w:rsidRDefault="7BBD9469" w:rsidP="37970283">
            <w:pPr>
              <w:pStyle w:val="ListParagraph"/>
              <w:numPr>
                <w:ilvl w:val="0"/>
                <w:numId w:val="26"/>
              </w:numPr>
              <w:spacing w:line="259" w:lineRule="auto"/>
              <w:cnfStyle w:val="000000010000" w:firstRow="0" w:lastRow="0" w:firstColumn="0" w:lastColumn="0" w:oddVBand="0" w:evenVBand="0" w:oddHBand="0" w:evenHBand="1" w:firstRowFirstColumn="0" w:firstRowLastColumn="0" w:lastRowFirstColumn="0" w:lastRowLastColumn="0"/>
              <w:rPr>
                <w:b/>
                <w:bCs/>
              </w:rPr>
            </w:pPr>
            <w:proofErr w:type="spellStart"/>
            <w:r w:rsidRPr="00B2541B">
              <w:rPr>
                <w:b/>
                <w:bCs/>
                <w:i/>
                <w:iCs/>
              </w:rPr>
              <w:t>P</w:t>
            </w:r>
            <w:r w:rsidR="54AA0BC5" w:rsidRPr="00B2541B">
              <w:rPr>
                <w:b/>
                <w:bCs/>
                <w:i/>
                <w:iCs/>
              </w:rPr>
              <w:t>O</w:t>
            </w:r>
            <w:r w:rsidRPr="00B2541B">
              <w:rPr>
                <w:b/>
                <w:bCs/>
                <w:i/>
                <w:iCs/>
              </w:rPr>
              <w:t>Receipt</w:t>
            </w:r>
            <w:r w:rsidR="4FD09ED0" w:rsidRPr="00B2541B">
              <w:rPr>
                <w:b/>
                <w:bCs/>
                <w:i/>
                <w:iCs/>
              </w:rPr>
              <w:t>InventoryDetailImport</w:t>
            </w:r>
            <w:proofErr w:type="spellEnd"/>
          </w:p>
        </w:tc>
      </w:tr>
      <w:tr w:rsidR="009F0116" w:rsidRPr="00B2541B" w14:paraId="122BA717" w14:textId="77777777" w:rsidTr="00C9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vAlign w:val="center"/>
          </w:tcPr>
          <w:p w14:paraId="797954E3" w14:textId="24AE06AF" w:rsidR="009F0116" w:rsidRPr="00B2541B" w:rsidRDefault="009F0116" w:rsidP="00C96A84">
            <w:pPr>
              <w:jc w:val="center"/>
            </w:pPr>
            <w:r w:rsidRPr="00B2541B">
              <w:t>1.</w:t>
            </w:r>
            <w:r w:rsidR="77A37025" w:rsidRPr="00B2541B">
              <w:t>5</w:t>
            </w:r>
          </w:p>
        </w:tc>
        <w:tc>
          <w:tcPr>
            <w:tcW w:w="4184" w:type="pct"/>
          </w:tcPr>
          <w:p w14:paraId="3EBA751D" w14:textId="5095E7D4" w:rsidR="009F0116" w:rsidRPr="00B2541B" w:rsidRDefault="285948F4">
            <w:pPr>
              <w:cnfStyle w:val="000000100000" w:firstRow="0" w:lastRow="0" w:firstColumn="0" w:lastColumn="0" w:oddVBand="0" w:evenVBand="0" w:oddHBand="1" w:evenHBand="0" w:firstRowFirstColumn="0" w:firstRowLastColumn="0" w:lastRowFirstColumn="0" w:lastRowLastColumn="0"/>
              <w:rPr>
                <w:sz w:val="16"/>
                <w:szCs w:val="16"/>
              </w:rPr>
            </w:pPr>
            <w:r w:rsidRPr="00B2541B">
              <w:t xml:space="preserve">If there are errors encountered upon Interface of the </w:t>
            </w:r>
            <w:r w:rsidR="4D95E76B" w:rsidRPr="00B2541B">
              <w:t>purchase order receipts</w:t>
            </w:r>
            <w:r w:rsidRPr="00B2541B">
              <w:t>, these errors will be stored and consolidated. Once all data is processed, an error file will be generated. IPA shall then send an email to &lt;</w:t>
            </w:r>
            <w:r w:rsidR="6BC9451B" w:rsidRPr="00B2541B">
              <w:t>TBD</w:t>
            </w:r>
            <w:r w:rsidR="6BC9451B" w:rsidRPr="00B2541B">
              <w:rPr>
                <w:i/>
                <w:iCs/>
              </w:rPr>
              <w:t>&gt;</w:t>
            </w:r>
            <w:r w:rsidRPr="00B2541B">
              <w:t xml:space="preserve"> with the error report file</w:t>
            </w:r>
            <w:r w:rsidR="50A0F7F9" w:rsidRPr="00B2541B">
              <w:t>.</w:t>
            </w:r>
          </w:p>
        </w:tc>
      </w:tr>
      <w:tr w:rsidR="009F0116" w:rsidRPr="00B2541B" w14:paraId="10675B3A" w14:textId="77777777" w:rsidTr="00C96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vAlign w:val="center"/>
          </w:tcPr>
          <w:p w14:paraId="2FB5D0C2" w14:textId="2452E522" w:rsidR="009F0116" w:rsidRPr="00B2541B" w:rsidRDefault="009F0116" w:rsidP="00C96A84">
            <w:pPr>
              <w:jc w:val="center"/>
            </w:pPr>
            <w:r w:rsidRPr="00B2541B">
              <w:t>1.</w:t>
            </w:r>
            <w:r w:rsidR="1DB7B711" w:rsidRPr="00B2541B">
              <w:t>6</w:t>
            </w:r>
          </w:p>
        </w:tc>
        <w:tc>
          <w:tcPr>
            <w:tcW w:w="4184" w:type="pct"/>
          </w:tcPr>
          <w:p w14:paraId="6D166D2D" w14:textId="77777777" w:rsidR="009F0116" w:rsidRPr="00B2541B" w:rsidRDefault="009F0116">
            <w:pPr>
              <w:cnfStyle w:val="000000010000" w:firstRow="0" w:lastRow="0" w:firstColumn="0" w:lastColumn="0" w:oddVBand="0" w:evenVBand="0" w:oddHBand="0" w:evenHBand="1" w:firstRowFirstColumn="0" w:firstRowLastColumn="0" w:lastRowFirstColumn="0" w:lastRowLastColumn="0"/>
              <w:rPr>
                <w:sz w:val="16"/>
                <w:szCs w:val="16"/>
              </w:rPr>
            </w:pPr>
            <w:r w:rsidRPr="00B2541B">
              <w:t>Purchase Order Receipts created will be available on the Manage Purchase Order Receipts.</w:t>
            </w:r>
          </w:p>
        </w:tc>
      </w:tr>
    </w:tbl>
    <w:p w14:paraId="7D0E4B89" w14:textId="3D4AC319" w:rsidR="00632185" w:rsidRPr="00B2541B" w:rsidRDefault="00632185" w:rsidP="000E6CBA">
      <w:pPr>
        <w:pStyle w:val="BodyText"/>
        <w:ind w:left="0"/>
      </w:pPr>
    </w:p>
    <w:p w14:paraId="3B12538F" w14:textId="52250C6F" w:rsidR="009C3D6E" w:rsidRPr="00B2541B" w:rsidRDefault="00FE316A" w:rsidP="73E19938">
      <w:pPr>
        <w:pStyle w:val="FunctionalRequirements"/>
        <w:rPr>
          <w:noProof/>
        </w:rPr>
      </w:pPr>
      <w:bookmarkStart w:id="22" w:name="_Purchase_order_receipt"/>
      <w:r w:rsidRPr="00B2541B">
        <w:t>Purchase order receipt</w:t>
      </w:r>
      <w:r w:rsidR="00494B23" w:rsidRPr="00B2541B">
        <w:t xml:space="preserve"> FILES SENT TO A DESIGNATED SFTP FOLDER</w:t>
      </w:r>
      <w:bookmarkEnd w:id="22"/>
    </w:p>
    <w:p w14:paraId="71454060" w14:textId="765BDC2B" w:rsidR="50B74327" w:rsidRPr="00B2541B" w:rsidRDefault="50B74327" w:rsidP="59ADE5A8">
      <w:pPr>
        <w:pStyle w:val="BodyText"/>
      </w:pPr>
      <w:r w:rsidRPr="00B2541B">
        <w:t>Sanford will drop the</w:t>
      </w:r>
      <w:r w:rsidR="01AD1CBE" w:rsidRPr="00B2541B">
        <w:t xml:space="preserve"> purchase order receipt</w:t>
      </w:r>
      <w:r w:rsidRPr="00B2541B">
        <w:t xml:space="preserve"> file</w:t>
      </w:r>
      <w:r w:rsidR="10131105" w:rsidRPr="00B2541B">
        <w:t>s from Niko Health, Made4Net, and SC Logic</w:t>
      </w:r>
      <w:r w:rsidR="7BCDC2E8" w:rsidRPr="00B2541B">
        <w:t xml:space="preserve"> to the designated SFTP Folder. The following naming convention must be used</w:t>
      </w:r>
      <w:r w:rsidR="00331136" w:rsidRPr="00B2541B">
        <w:t>:</w:t>
      </w:r>
    </w:p>
    <w:p w14:paraId="5C9E4608" w14:textId="20432C96" w:rsidR="346A19A9" w:rsidRPr="00B2541B" w:rsidRDefault="346A19A9" w:rsidP="007121DA"/>
    <w:tbl>
      <w:tblPr>
        <w:tblStyle w:val="TableGrid"/>
        <w:tblW w:w="0" w:type="auto"/>
        <w:tblInd w:w="1545" w:type="dxa"/>
        <w:tblLayout w:type="fixed"/>
        <w:tblLook w:val="0480" w:firstRow="0" w:lastRow="0" w:firstColumn="1" w:lastColumn="0" w:noHBand="0" w:noVBand="1"/>
      </w:tblPr>
      <w:tblGrid>
        <w:gridCol w:w="3010"/>
        <w:gridCol w:w="6173"/>
      </w:tblGrid>
      <w:tr w:rsidR="7F4853CB" w:rsidRPr="00B2541B" w14:paraId="4018F37D"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4C4DE4DA" w14:textId="18ADB509" w:rsidR="7F4853CB" w:rsidRPr="00B2541B" w:rsidRDefault="7F4853CB" w:rsidP="7F4853CB">
            <w:r w:rsidRPr="00B2541B">
              <w:rPr>
                <w:rFonts w:eastAsia="Arial" w:cs="Arial"/>
                <w:b/>
                <w:bCs/>
                <w:color w:val="000000" w:themeColor="text1"/>
                <w:sz w:val="18"/>
                <w:szCs w:val="18"/>
                <w:lang w:val="en-AU"/>
              </w:rPr>
              <w:t>Interface Type</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2C5B77AB" w14:textId="46073A11" w:rsidR="7F4853CB" w:rsidRPr="00B2541B" w:rsidRDefault="53F32568" w:rsidP="1E8960E6">
            <w:pPr>
              <w:rPr>
                <w:rFonts w:eastAsia="Arial" w:cs="Arial"/>
                <w:color w:val="000000" w:themeColor="text1"/>
                <w:sz w:val="18"/>
                <w:szCs w:val="18"/>
                <w:lang w:val="en-AU"/>
              </w:rPr>
            </w:pPr>
            <w:r w:rsidRPr="00B2541B">
              <w:rPr>
                <w:rFonts w:eastAsia="Arial" w:cs="Arial"/>
                <w:color w:val="000000" w:themeColor="text1"/>
                <w:sz w:val="18"/>
                <w:szCs w:val="18"/>
                <w:lang w:val="en-AU"/>
              </w:rPr>
              <w:t>Inbound</w:t>
            </w:r>
          </w:p>
        </w:tc>
      </w:tr>
      <w:tr w:rsidR="7F4853CB" w:rsidRPr="00B2541B" w14:paraId="027A924E"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744B8797" w14:textId="4F00F504" w:rsidR="7F4853CB" w:rsidRPr="00B2541B" w:rsidRDefault="7F4853CB" w:rsidP="7F4853CB">
            <w:r w:rsidRPr="00B2541B">
              <w:rPr>
                <w:rFonts w:eastAsia="Arial" w:cs="Arial"/>
                <w:b/>
                <w:bCs/>
                <w:sz w:val="18"/>
                <w:szCs w:val="18"/>
                <w:lang w:val="en-AU"/>
              </w:rPr>
              <w:t>Source System</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0F36D159" w14:textId="18F11D75" w:rsidR="7F4853CB" w:rsidRPr="00B2541B" w:rsidRDefault="7F4853CB" w:rsidP="7F4853CB">
            <w:r w:rsidRPr="00B2541B">
              <w:rPr>
                <w:rFonts w:eastAsia="Arial" w:cs="Arial"/>
                <w:sz w:val="18"/>
                <w:szCs w:val="18"/>
                <w:lang w:val="en-AU"/>
              </w:rPr>
              <w:t>Niko Health, Made4Net, SC logic</w:t>
            </w:r>
          </w:p>
        </w:tc>
      </w:tr>
      <w:tr w:rsidR="7F4853CB" w:rsidRPr="00B2541B" w14:paraId="47370B0B"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66B2AC08" w14:textId="4A25610D" w:rsidR="7F4853CB" w:rsidRPr="00B2541B" w:rsidRDefault="7F4853CB" w:rsidP="7F4853CB">
            <w:r w:rsidRPr="00B2541B">
              <w:rPr>
                <w:rFonts w:eastAsia="Arial" w:cs="Arial"/>
                <w:b/>
                <w:bCs/>
                <w:color w:val="000000" w:themeColor="text1"/>
                <w:sz w:val="18"/>
                <w:szCs w:val="18"/>
                <w:lang w:val="en-AU"/>
              </w:rPr>
              <w:t>Target System</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001AE92F" w14:textId="038F581A" w:rsidR="7F4853CB" w:rsidRPr="00B2541B" w:rsidRDefault="7F4853CB" w:rsidP="7F4853CB">
            <w:r w:rsidRPr="00B2541B">
              <w:rPr>
                <w:rFonts w:eastAsia="Arial" w:cs="Arial"/>
                <w:color w:val="000000" w:themeColor="text1"/>
                <w:sz w:val="18"/>
                <w:szCs w:val="18"/>
                <w:lang w:val="en-AU"/>
              </w:rPr>
              <w:t>FSM</w:t>
            </w:r>
          </w:p>
        </w:tc>
      </w:tr>
      <w:tr w:rsidR="7F4853CB" w:rsidRPr="00B2541B" w14:paraId="227002CF"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2A6171E0" w14:textId="4A728247" w:rsidR="7F4853CB" w:rsidRPr="00B2541B" w:rsidRDefault="7F4853CB" w:rsidP="7F4853CB">
            <w:r w:rsidRPr="00B2541B">
              <w:rPr>
                <w:rFonts w:eastAsia="Arial" w:cs="Arial"/>
                <w:b/>
                <w:bCs/>
                <w:sz w:val="18"/>
                <w:szCs w:val="18"/>
                <w:lang w:val="en-AU"/>
              </w:rPr>
              <w:t>Frequency</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7D1D71B1" w14:textId="6574568A" w:rsidR="7F4853CB" w:rsidRPr="00B2541B" w:rsidRDefault="58B7CC02" w:rsidP="7F4853CB">
            <w:r w:rsidRPr="00B2541B">
              <w:rPr>
                <w:rFonts w:eastAsia="Arial" w:cs="Arial"/>
                <w:sz w:val="18"/>
                <w:szCs w:val="18"/>
                <w:lang w:val="en-AU"/>
              </w:rPr>
              <w:t>Daily</w:t>
            </w:r>
            <w:r w:rsidR="15F6807A" w:rsidRPr="00B2541B">
              <w:rPr>
                <w:rFonts w:eastAsia="Arial" w:cs="Arial"/>
                <w:sz w:val="18"/>
                <w:szCs w:val="18"/>
                <w:lang w:val="en-AU"/>
              </w:rPr>
              <w:t xml:space="preserve"> </w:t>
            </w:r>
            <w:r w:rsidR="421722F2" w:rsidRPr="00B2541B">
              <w:rPr>
                <w:rFonts w:eastAsia="Arial" w:cs="Arial"/>
                <w:sz w:val="18"/>
                <w:szCs w:val="18"/>
                <w:lang w:val="en-AU"/>
              </w:rPr>
              <w:t xml:space="preserve">- </w:t>
            </w:r>
            <w:r w:rsidR="060E9E21" w:rsidRPr="00B2541B">
              <w:rPr>
                <w:rFonts w:eastAsia="Arial" w:cs="Arial"/>
                <w:sz w:val="18"/>
                <w:szCs w:val="18"/>
                <w:lang w:val="en-AU"/>
              </w:rPr>
              <w:t>every 20 minutes,</w:t>
            </w:r>
            <w:r w:rsidR="4D9BA183" w:rsidRPr="00B2541B">
              <w:rPr>
                <w:rFonts w:eastAsia="Arial" w:cs="Arial"/>
                <w:sz w:val="18"/>
                <w:szCs w:val="18"/>
                <w:lang w:val="en-AU"/>
              </w:rPr>
              <w:t xml:space="preserve"> continuously (24/7)</w:t>
            </w:r>
          </w:p>
        </w:tc>
      </w:tr>
      <w:tr w:rsidR="7F4853CB" w:rsidRPr="00B2541B" w14:paraId="1EAFD2F8" w14:textId="77777777" w:rsidTr="6427D279">
        <w:trPr>
          <w:trHeight w:val="358"/>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3F012766" w14:textId="26525798" w:rsidR="7F4853CB" w:rsidRPr="00B2541B" w:rsidRDefault="7F4853CB" w:rsidP="7F4853CB">
            <w:r w:rsidRPr="00B2541B">
              <w:rPr>
                <w:rFonts w:eastAsia="Arial" w:cs="Arial"/>
                <w:b/>
                <w:bCs/>
                <w:color w:val="000000" w:themeColor="text1"/>
                <w:sz w:val="18"/>
                <w:szCs w:val="18"/>
                <w:lang w:val="en-AU"/>
              </w:rPr>
              <w:t>Trigger</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2A785DDD" w14:textId="3725AF56" w:rsidR="7F4853CB" w:rsidRPr="00B2541B" w:rsidRDefault="54DC4CC0" w:rsidP="397DC5CE">
            <w:pPr>
              <w:spacing w:line="259" w:lineRule="auto"/>
            </w:pPr>
            <w:r w:rsidRPr="00B2541B">
              <w:rPr>
                <w:rFonts w:eastAsia="Arial" w:cs="Arial"/>
                <w:color w:val="000000" w:themeColor="text1"/>
                <w:sz w:val="18"/>
                <w:szCs w:val="18"/>
                <w:lang w:val="en-AU"/>
              </w:rPr>
              <w:t>Once PO is released.</w:t>
            </w:r>
          </w:p>
        </w:tc>
      </w:tr>
      <w:tr w:rsidR="7F4853CB" w:rsidRPr="00B2541B" w14:paraId="54CC50D0"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613268EA" w14:textId="6051A5E7" w:rsidR="7F4853CB" w:rsidRPr="00B2541B" w:rsidRDefault="7F4853CB" w:rsidP="7F4853CB">
            <w:r w:rsidRPr="00B2541B">
              <w:rPr>
                <w:rFonts w:eastAsia="Arial" w:cs="Arial"/>
                <w:b/>
                <w:bCs/>
                <w:sz w:val="18"/>
                <w:szCs w:val="18"/>
                <w:lang w:val="en-AU"/>
              </w:rPr>
              <w:t xml:space="preserve">File Location </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799182D9" w14:textId="35835EE7" w:rsidR="7F4853CB" w:rsidRPr="00B2541B" w:rsidRDefault="3A208F13" w:rsidP="7F4853CB">
            <w:r w:rsidRPr="00B2541B">
              <w:rPr>
                <w:rFonts w:eastAsia="Arial" w:cs="Arial"/>
                <w:sz w:val="18"/>
                <w:szCs w:val="18"/>
                <w:lang w:val="en-AU"/>
              </w:rPr>
              <w:t xml:space="preserve">SFTP: </w:t>
            </w:r>
            <w:r w:rsidR="4604215D" w:rsidRPr="00B2541B">
              <w:rPr>
                <w:rFonts w:eastAsia="Arial" w:cs="Arial"/>
                <w:sz w:val="18"/>
                <w:szCs w:val="18"/>
                <w:lang w:val="en-AU"/>
              </w:rPr>
              <w:t>/</w:t>
            </w:r>
            <w:proofErr w:type="spellStart"/>
            <w:r w:rsidR="4604215D" w:rsidRPr="00B2541B">
              <w:rPr>
                <w:rFonts w:eastAsia="Arial" w:cs="Arial"/>
                <w:sz w:val="18"/>
                <w:szCs w:val="18"/>
                <w:lang w:val="en-AU"/>
              </w:rPr>
              <w:t>Infor_FSM</w:t>
            </w:r>
            <w:proofErr w:type="spellEnd"/>
            <w:r w:rsidR="4604215D" w:rsidRPr="00B2541B">
              <w:rPr>
                <w:rFonts w:eastAsia="Arial" w:cs="Arial"/>
                <w:sz w:val="18"/>
                <w:szCs w:val="18"/>
                <w:lang w:val="en-AU"/>
              </w:rPr>
              <w:t>/SAN</w:t>
            </w:r>
            <w:r w:rsidRPr="00B2541B">
              <w:rPr>
                <w:rFonts w:eastAsia="Arial" w:cs="Arial"/>
                <w:sz w:val="18"/>
                <w:szCs w:val="18"/>
                <w:lang w:val="en-AU"/>
              </w:rPr>
              <w:t>/</w:t>
            </w:r>
            <w:proofErr w:type="spellStart"/>
            <w:r w:rsidRPr="00B2541B">
              <w:rPr>
                <w:rFonts w:eastAsia="Arial" w:cs="Arial"/>
                <w:sz w:val="18"/>
                <w:szCs w:val="18"/>
                <w:lang w:val="en-AU"/>
              </w:rPr>
              <w:t>PurchaseOrderReceiptImport</w:t>
            </w:r>
            <w:proofErr w:type="spellEnd"/>
            <w:r w:rsidRPr="00B2541B">
              <w:rPr>
                <w:rFonts w:eastAsia="Arial" w:cs="Arial"/>
                <w:sz w:val="18"/>
                <w:szCs w:val="18"/>
                <w:lang w:val="en-AU"/>
              </w:rPr>
              <w:t>/</w:t>
            </w:r>
          </w:p>
        </w:tc>
      </w:tr>
      <w:tr w:rsidR="7F4853CB" w:rsidRPr="00B2541B" w14:paraId="28C5FAC5"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0B0DC989" w14:textId="3B14B77B" w:rsidR="7F4853CB" w:rsidRPr="00B2541B" w:rsidRDefault="7F4853CB" w:rsidP="7F4853CB">
            <w:r w:rsidRPr="00B2541B">
              <w:rPr>
                <w:rFonts w:eastAsia="Arial" w:cs="Arial"/>
                <w:b/>
                <w:bCs/>
                <w:color w:val="000000" w:themeColor="text1"/>
                <w:sz w:val="18"/>
                <w:szCs w:val="18"/>
                <w:lang w:val="en-AU"/>
              </w:rPr>
              <w:lastRenderedPageBreak/>
              <w:t>File Name</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5E664278" w14:textId="3DDCF759" w:rsidR="7F4853CB" w:rsidRPr="00B2541B" w:rsidRDefault="16F2BEB5"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PORI_</w:t>
            </w:r>
            <w:r w:rsidR="2E0F7F24" w:rsidRPr="00B2541B">
              <w:rPr>
                <w:rFonts w:eastAsia="Arial" w:cs="Arial"/>
                <w:color w:val="000000" w:themeColor="text1"/>
                <w:sz w:val="18"/>
                <w:szCs w:val="18"/>
                <w:lang w:val="en-AU"/>
              </w:rPr>
              <w:t>&lt;</w:t>
            </w:r>
            <w:r w:rsidR="4DC90FCE" w:rsidRPr="00B2541B">
              <w:rPr>
                <w:rFonts w:eastAsia="Arial" w:cs="Arial"/>
                <w:color w:val="000000" w:themeColor="text1"/>
                <w:sz w:val="18"/>
                <w:szCs w:val="18"/>
                <w:lang w:val="en-AU"/>
              </w:rPr>
              <w:t>3</w:t>
            </w:r>
            <w:r w:rsidR="4DC90FCE" w:rsidRPr="00B2541B">
              <w:rPr>
                <w:rFonts w:eastAsia="Arial" w:cs="Arial"/>
                <w:color w:val="000000" w:themeColor="text1"/>
                <w:sz w:val="18"/>
                <w:szCs w:val="18"/>
                <w:vertAlign w:val="superscript"/>
                <w:lang w:val="en-AU"/>
              </w:rPr>
              <w:t>rd</w:t>
            </w:r>
            <w:r w:rsidR="4DC90FCE" w:rsidRPr="00B2541B">
              <w:rPr>
                <w:rFonts w:eastAsia="Arial" w:cs="Arial"/>
                <w:color w:val="000000" w:themeColor="text1"/>
                <w:sz w:val="18"/>
                <w:szCs w:val="18"/>
                <w:lang w:val="en-AU"/>
              </w:rPr>
              <w:t xml:space="preserve"> Party System</w:t>
            </w:r>
            <w:r w:rsidR="2E0F7F24" w:rsidRPr="00B2541B">
              <w:rPr>
                <w:rFonts w:eastAsia="Arial" w:cs="Arial"/>
                <w:color w:val="000000" w:themeColor="text1"/>
                <w:sz w:val="18"/>
                <w:szCs w:val="18"/>
                <w:lang w:val="en-AU"/>
              </w:rPr>
              <w:t>&gt;</w:t>
            </w:r>
            <w:r w:rsidRPr="00B2541B">
              <w:rPr>
                <w:rFonts w:eastAsia="Arial" w:cs="Arial"/>
                <w:color w:val="000000" w:themeColor="text1"/>
                <w:sz w:val="18"/>
                <w:szCs w:val="18"/>
                <w:lang w:val="en-AU"/>
              </w:rPr>
              <w:t>_</w:t>
            </w:r>
            <w:r w:rsidR="7D4390C2" w:rsidRPr="00B2541B">
              <w:rPr>
                <w:rFonts w:eastAsia="Arial" w:cs="Arial"/>
                <w:color w:val="000000" w:themeColor="text1"/>
                <w:sz w:val="18"/>
                <w:szCs w:val="18"/>
                <w:lang w:val="en-AU"/>
              </w:rPr>
              <w:t>xxx</w:t>
            </w:r>
            <w:r w:rsidR="6444EBDB" w:rsidRPr="00B2541B">
              <w:rPr>
                <w:rFonts w:eastAsia="Arial" w:cs="Arial"/>
                <w:color w:val="000000" w:themeColor="text1"/>
                <w:sz w:val="18"/>
                <w:szCs w:val="18"/>
                <w:lang w:val="en-AU"/>
              </w:rPr>
              <w:t>.</w:t>
            </w:r>
            <w:r w:rsidR="34787CFF" w:rsidRPr="00B2541B">
              <w:rPr>
                <w:rFonts w:eastAsia="Arial" w:cs="Arial"/>
                <w:color w:val="000000" w:themeColor="text1"/>
                <w:sz w:val="18"/>
                <w:szCs w:val="18"/>
                <w:lang w:val="en-AU"/>
              </w:rPr>
              <w:t>csv</w:t>
            </w:r>
          </w:p>
          <w:p w14:paraId="201BE428" w14:textId="174EADBD" w:rsidR="7F4853CB" w:rsidRPr="00B2541B" w:rsidRDefault="34787CFF"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PORL_</w:t>
            </w:r>
            <w:r w:rsidR="75907657" w:rsidRPr="00B2541B">
              <w:rPr>
                <w:rFonts w:eastAsia="Arial" w:cs="Arial"/>
                <w:color w:val="000000" w:themeColor="text1"/>
                <w:sz w:val="18"/>
                <w:szCs w:val="18"/>
                <w:lang w:val="en-AU"/>
              </w:rPr>
              <w:t>&lt;</w:t>
            </w:r>
            <w:r w:rsidR="637473F3" w:rsidRPr="00B2541B">
              <w:rPr>
                <w:rFonts w:eastAsia="Arial" w:cs="Arial"/>
                <w:color w:val="000000" w:themeColor="text1"/>
                <w:sz w:val="18"/>
                <w:szCs w:val="18"/>
                <w:lang w:val="en-AU"/>
              </w:rPr>
              <w:t>3</w:t>
            </w:r>
            <w:r w:rsidR="637473F3" w:rsidRPr="00B2541B">
              <w:rPr>
                <w:rFonts w:eastAsia="Arial" w:cs="Arial"/>
                <w:color w:val="000000" w:themeColor="text1"/>
                <w:sz w:val="18"/>
                <w:szCs w:val="18"/>
                <w:vertAlign w:val="superscript"/>
                <w:lang w:val="en-AU"/>
              </w:rPr>
              <w:t>rd</w:t>
            </w:r>
            <w:r w:rsidR="637473F3" w:rsidRPr="00B2541B">
              <w:rPr>
                <w:rFonts w:eastAsia="Arial" w:cs="Arial"/>
                <w:color w:val="000000" w:themeColor="text1"/>
                <w:sz w:val="18"/>
                <w:szCs w:val="18"/>
                <w:lang w:val="en-AU"/>
              </w:rPr>
              <w:t xml:space="preserve"> Party System&gt;</w:t>
            </w:r>
            <w:r w:rsidRPr="00B2541B">
              <w:rPr>
                <w:rFonts w:eastAsia="Arial" w:cs="Arial"/>
                <w:color w:val="000000" w:themeColor="text1"/>
                <w:sz w:val="18"/>
                <w:szCs w:val="18"/>
                <w:lang w:val="en-AU"/>
              </w:rPr>
              <w:t>_</w:t>
            </w:r>
            <w:r w:rsidR="051A3DC5" w:rsidRPr="00B2541B">
              <w:rPr>
                <w:rFonts w:eastAsia="Arial" w:cs="Arial"/>
                <w:color w:val="000000" w:themeColor="text1"/>
                <w:sz w:val="18"/>
                <w:szCs w:val="18"/>
                <w:lang w:val="en-AU"/>
              </w:rPr>
              <w:t>xxx</w:t>
            </w:r>
            <w:r w:rsidRPr="00B2541B">
              <w:rPr>
                <w:rFonts w:eastAsia="Arial" w:cs="Arial"/>
                <w:color w:val="000000" w:themeColor="text1"/>
                <w:sz w:val="18"/>
                <w:szCs w:val="18"/>
                <w:lang w:val="en-AU"/>
              </w:rPr>
              <w:t>.csv</w:t>
            </w:r>
          </w:p>
          <w:p w14:paraId="71AEFBB3" w14:textId="215FB9C6" w:rsidR="00BD15F2" w:rsidRPr="00B2541B" w:rsidRDefault="00BD15F2" w:rsidP="73E19938">
            <w:pPr>
              <w:rPr>
                <w:rFonts w:eastAsia="Arial" w:cs="Arial"/>
                <w:i/>
                <w:iCs/>
                <w:color w:val="000000" w:themeColor="text1"/>
                <w:sz w:val="18"/>
                <w:szCs w:val="18"/>
                <w:lang w:val="en-AU"/>
              </w:rPr>
            </w:pPr>
            <w:r w:rsidRPr="00B2541B">
              <w:rPr>
                <w:rFonts w:eastAsia="Arial" w:cs="Arial"/>
                <w:i/>
                <w:iCs/>
                <w:color w:val="000000" w:themeColor="text1"/>
                <w:sz w:val="18"/>
                <w:szCs w:val="18"/>
                <w:lang w:val="en-AU"/>
              </w:rPr>
              <w:t>Optional:</w:t>
            </w:r>
          </w:p>
          <w:p w14:paraId="41273D6B" w14:textId="73968D13" w:rsidR="7F4853CB" w:rsidRPr="00B2541B" w:rsidRDefault="13A137C9" w:rsidP="73E19938">
            <w:pPr>
              <w:rPr>
                <w:rFonts w:eastAsia="Arial" w:cs="Arial"/>
                <w:i/>
                <w:iCs/>
                <w:color w:val="000000" w:themeColor="text1"/>
                <w:sz w:val="18"/>
                <w:szCs w:val="18"/>
                <w:lang w:val="en-AU"/>
              </w:rPr>
            </w:pPr>
            <w:r w:rsidRPr="00B2541B">
              <w:rPr>
                <w:rFonts w:eastAsia="Arial" w:cs="Arial"/>
                <w:i/>
                <w:iCs/>
                <w:color w:val="000000" w:themeColor="text1"/>
                <w:sz w:val="18"/>
                <w:szCs w:val="18"/>
                <w:lang w:val="en-AU"/>
              </w:rPr>
              <w:t>PORD_</w:t>
            </w:r>
            <w:r w:rsidR="22D51E54" w:rsidRPr="00B2541B">
              <w:rPr>
                <w:rFonts w:eastAsia="Arial" w:cs="Arial"/>
                <w:i/>
                <w:iCs/>
                <w:color w:val="000000" w:themeColor="text1"/>
                <w:sz w:val="18"/>
                <w:szCs w:val="18"/>
                <w:lang w:val="en-AU"/>
              </w:rPr>
              <w:t>&lt;3</w:t>
            </w:r>
            <w:r w:rsidR="62843AEE" w:rsidRPr="00B2541B">
              <w:rPr>
                <w:rFonts w:eastAsia="Arial" w:cs="Arial"/>
                <w:i/>
                <w:iCs/>
                <w:color w:val="000000" w:themeColor="text1"/>
                <w:sz w:val="18"/>
                <w:szCs w:val="18"/>
                <w:vertAlign w:val="superscript"/>
                <w:lang w:val="en-AU"/>
              </w:rPr>
              <w:t>rd</w:t>
            </w:r>
            <w:r w:rsidR="62843AEE" w:rsidRPr="00B2541B">
              <w:rPr>
                <w:rFonts w:eastAsia="Arial" w:cs="Arial"/>
                <w:i/>
                <w:iCs/>
                <w:color w:val="000000" w:themeColor="text1"/>
                <w:sz w:val="18"/>
                <w:szCs w:val="18"/>
                <w:lang w:val="en-AU"/>
              </w:rPr>
              <w:t xml:space="preserve"> Party System</w:t>
            </w:r>
            <w:r w:rsidR="22D51E54" w:rsidRPr="00B2541B">
              <w:rPr>
                <w:rFonts w:eastAsia="Arial" w:cs="Arial"/>
                <w:i/>
                <w:iCs/>
                <w:color w:val="000000" w:themeColor="text1"/>
                <w:sz w:val="18"/>
                <w:szCs w:val="18"/>
                <w:lang w:val="en-AU"/>
              </w:rPr>
              <w:t>&gt;_</w:t>
            </w:r>
            <w:r w:rsidR="6DC8F4B8" w:rsidRPr="00B2541B">
              <w:rPr>
                <w:rFonts w:eastAsia="Arial" w:cs="Arial"/>
                <w:i/>
                <w:iCs/>
                <w:color w:val="000000" w:themeColor="text1"/>
                <w:sz w:val="18"/>
                <w:szCs w:val="18"/>
                <w:lang w:val="en-AU"/>
              </w:rPr>
              <w:t>xxx</w:t>
            </w:r>
            <w:r w:rsidR="1BA9EB14" w:rsidRPr="00B2541B">
              <w:rPr>
                <w:rFonts w:eastAsia="Arial" w:cs="Arial"/>
                <w:i/>
                <w:iCs/>
                <w:color w:val="000000" w:themeColor="text1"/>
                <w:sz w:val="18"/>
                <w:szCs w:val="18"/>
                <w:lang w:val="en-AU"/>
              </w:rPr>
              <w:t>.</w:t>
            </w:r>
            <w:r w:rsidR="22D51E54" w:rsidRPr="00B2541B">
              <w:rPr>
                <w:rFonts w:eastAsia="Arial" w:cs="Arial"/>
                <w:i/>
                <w:iCs/>
                <w:color w:val="000000" w:themeColor="text1"/>
                <w:sz w:val="18"/>
                <w:szCs w:val="18"/>
                <w:lang w:val="en-AU"/>
              </w:rPr>
              <w:t>csv</w:t>
            </w:r>
          </w:p>
          <w:p w14:paraId="7895B571" w14:textId="5357523A" w:rsidR="7F4853CB" w:rsidRPr="00B2541B" w:rsidRDefault="7F4853CB" w:rsidP="73E19938">
            <w:pPr>
              <w:rPr>
                <w:rFonts w:eastAsia="Arial" w:cs="Arial"/>
                <w:color w:val="000000" w:themeColor="text1"/>
                <w:sz w:val="18"/>
                <w:szCs w:val="18"/>
                <w:lang w:val="en-AU"/>
              </w:rPr>
            </w:pPr>
          </w:p>
          <w:p w14:paraId="75211D46" w14:textId="33F1EEA6" w:rsidR="7F4853CB" w:rsidRPr="00B2541B" w:rsidRDefault="07FF7F27" w:rsidP="73E19938">
            <w:pPr>
              <w:rPr>
                <w:rFonts w:eastAsia="Arial" w:cs="Arial"/>
                <w:b/>
                <w:bCs/>
                <w:color w:val="000000" w:themeColor="text1"/>
                <w:sz w:val="18"/>
                <w:szCs w:val="18"/>
                <w:lang w:val="en-AU"/>
              </w:rPr>
            </w:pPr>
            <w:r w:rsidRPr="00B2541B">
              <w:rPr>
                <w:rFonts w:eastAsia="Arial" w:cs="Arial"/>
                <w:b/>
                <w:bCs/>
                <w:color w:val="000000" w:themeColor="text1"/>
                <w:sz w:val="18"/>
                <w:szCs w:val="18"/>
                <w:lang w:val="en-AU"/>
              </w:rPr>
              <w:t>Where:</w:t>
            </w:r>
          </w:p>
          <w:p w14:paraId="68C52837" w14:textId="4BD45BE8" w:rsidR="7F4853CB" w:rsidRPr="00B2541B" w:rsidRDefault="3BAA94E6"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 xml:space="preserve">PORI = </w:t>
            </w:r>
            <w:proofErr w:type="spellStart"/>
            <w:r w:rsidRPr="00B2541B">
              <w:rPr>
                <w:rFonts w:eastAsia="Arial" w:cs="Arial"/>
                <w:color w:val="000000" w:themeColor="text1"/>
                <w:sz w:val="18"/>
                <w:szCs w:val="18"/>
                <w:lang w:val="en-AU"/>
              </w:rPr>
              <w:t>PurchaseOrderReceiptImport</w:t>
            </w:r>
            <w:proofErr w:type="spellEnd"/>
          </w:p>
          <w:p w14:paraId="10E7612D" w14:textId="2CCDABE0" w:rsidR="7F4853CB" w:rsidRPr="00B2541B" w:rsidRDefault="3BAA94E6"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 xml:space="preserve">PORL = </w:t>
            </w:r>
            <w:proofErr w:type="spellStart"/>
            <w:r w:rsidRPr="00B2541B">
              <w:rPr>
                <w:rFonts w:eastAsia="Arial" w:cs="Arial"/>
                <w:color w:val="000000" w:themeColor="text1"/>
                <w:sz w:val="18"/>
                <w:szCs w:val="18"/>
                <w:lang w:val="en-AU"/>
              </w:rPr>
              <w:t>PurchaseOrderReceiptLineImport</w:t>
            </w:r>
            <w:proofErr w:type="spellEnd"/>
          </w:p>
          <w:p w14:paraId="3EEB51A3" w14:textId="4D61832A" w:rsidR="0098798C" w:rsidRPr="00B2541B" w:rsidRDefault="0098798C" w:rsidP="73E19938">
            <w:pPr>
              <w:rPr>
                <w:rFonts w:eastAsia="Arial" w:cs="Arial"/>
                <w:i/>
                <w:iCs/>
                <w:color w:val="000000" w:themeColor="text1"/>
                <w:sz w:val="18"/>
                <w:szCs w:val="18"/>
                <w:lang w:val="en-AU"/>
              </w:rPr>
            </w:pPr>
            <w:r w:rsidRPr="00B2541B">
              <w:rPr>
                <w:rFonts w:eastAsia="Arial" w:cs="Arial"/>
                <w:i/>
                <w:iCs/>
                <w:color w:val="000000" w:themeColor="text1"/>
                <w:sz w:val="18"/>
                <w:szCs w:val="18"/>
                <w:lang w:val="en-AU"/>
              </w:rPr>
              <w:t>Optional:</w:t>
            </w:r>
          </w:p>
          <w:p w14:paraId="0AEEF448" w14:textId="147080BE" w:rsidR="7F4853CB" w:rsidRPr="00B2541B" w:rsidRDefault="3BAA94E6" w:rsidP="73E19938">
            <w:pPr>
              <w:rPr>
                <w:rFonts w:eastAsia="Arial" w:cs="Arial"/>
                <w:i/>
                <w:iCs/>
                <w:color w:val="000000" w:themeColor="text1"/>
                <w:sz w:val="18"/>
                <w:szCs w:val="18"/>
                <w:lang w:val="en-AU"/>
              </w:rPr>
            </w:pPr>
            <w:r w:rsidRPr="00B2541B">
              <w:rPr>
                <w:rFonts w:eastAsia="Arial" w:cs="Arial"/>
                <w:i/>
                <w:iCs/>
                <w:color w:val="000000" w:themeColor="text1"/>
                <w:sz w:val="18"/>
                <w:szCs w:val="18"/>
                <w:lang w:val="en-AU"/>
              </w:rPr>
              <w:t xml:space="preserve">PORD = </w:t>
            </w:r>
            <w:proofErr w:type="spellStart"/>
            <w:r w:rsidRPr="00B2541B">
              <w:rPr>
                <w:rFonts w:eastAsia="Arial" w:cs="Arial"/>
                <w:i/>
                <w:iCs/>
                <w:color w:val="000000" w:themeColor="text1"/>
                <w:sz w:val="18"/>
                <w:szCs w:val="18"/>
                <w:lang w:val="en-AU"/>
              </w:rPr>
              <w:t>POReceiptInventoryDetailImport</w:t>
            </w:r>
            <w:proofErr w:type="spellEnd"/>
          </w:p>
          <w:p w14:paraId="3EC11C91" w14:textId="762B505D" w:rsidR="7F4853CB" w:rsidRPr="00B2541B" w:rsidRDefault="7F4853CB" w:rsidP="73E19938">
            <w:pPr>
              <w:rPr>
                <w:rFonts w:eastAsia="Arial" w:cs="Arial"/>
                <w:color w:val="000000" w:themeColor="text1"/>
                <w:sz w:val="18"/>
                <w:szCs w:val="18"/>
                <w:lang w:val="en-AU"/>
              </w:rPr>
            </w:pPr>
          </w:p>
          <w:p w14:paraId="23DA25B0" w14:textId="1A1238F1" w:rsidR="7F4853CB" w:rsidRPr="00B2541B" w:rsidRDefault="5CCE1EAB" w:rsidP="73E19938">
            <w:pPr>
              <w:rPr>
                <w:rFonts w:eastAsia="Arial" w:cs="Arial"/>
                <w:b/>
                <w:bCs/>
                <w:color w:val="000000" w:themeColor="text1"/>
                <w:sz w:val="18"/>
                <w:szCs w:val="18"/>
                <w:lang w:val="en-AU"/>
              </w:rPr>
            </w:pPr>
            <w:r w:rsidRPr="00B2541B">
              <w:rPr>
                <w:rFonts w:eastAsia="Arial" w:cs="Arial"/>
                <w:b/>
                <w:bCs/>
                <w:color w:val="000000" w:themeColor="text1"/>
                <w:sz w:val="18"/>
                <w:szCs w:val="18"/>
                <w:lang w:val="en-AU"/>
              </w:rPr>
              <w:t>Third Party systems:</w:t>
            </w:r>
          </w:p>
          <w:p w14:paraId="31C07428" w14:textId="03837093" w:rsidR="7F4853CB" w:rsidRPr="00B2541B" w:rsidRDefault="4A1AE898" w:rsidP="73E19938">
            <w:r w:rsidRPr="00B2541B">
              <w:rPr>
                <w:rFonts w:eastAsia="Arial" w:cs="Arial"/>
                <w:color w:val="000000" w:themeColor="text1"/>
                <w:sz w:val="18"/>
                <w:szCs w:val="18"/>
                <w:lang w:val="en-AU"/>
              </w:rPr>
              <w:t>M4NS</w:t>
            </w:r>
            <w:r w:rsidR="3CC08AE2" w:rsidRPr="00B2541B">
              <w:rPr>
                <w:rFonts w:eastAsia="Arial" w:cs="Arial"/>
                <w:color w:val="000000" w:themeColor="text1"/>
                <w:sz w:val="18"/>
                <w:szCs w:val="18"/>
                <w:lang w:val="en-AU"/>
              </w:rPr>
              <w:t xml:space="preserve"> = Made4Net Shipment</w:t>
            </w:r>
          </w:p>
          <w:p w14:paraId="6E1CF211" w14:textId="4AF46FFB" w:rsidR="7F4853CB" w:rsidRPr="00B2541B" w:rsidRDefault="3CC08AE2"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M4NR = Made4Net Receipt</w:t>
            </w:r>
          </w:p>
          <w:p w14:paraId="0224476F" w14:textId="7DB60DF7" w:rsidR="7F4853CB" w:rsidRPr="00B2541B" w:rsidRDefault="3CC08AE2"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SCLO = SC Logic</w:t>
            </w:r>
          </w:p>
          <w:p w14:paraId="764BCEA6" w14:textId="5CF44470" w:rsidR="7F4853CB" w:rsidRPr="00B2541B" w:rsidRDefault="3CC08AE2"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NIKO = Niko Health</w:t>
            </w:r>
          </w:p>
          <w:p w14:paraId="7859B791" w14:textId="06BAF2AC" w:rsidR="7F4853CB" w:rsidRPr="00B2541B" w:rsidRDefault="7F4853CB" w:rsidP="73E19938">
            <w:pPr>
              <w:rPr>
                <w:rFonts w:eastAsia="Arial" w:cs="Arial"/>
                <w:color w:val="000000" w:themeColor="text1"/>
                <w:sz w:val="18"/>
                <w:szCs w:val="18"/>
                <w:lang w:val="en-AU"/>
              </w:rPr>
            </w:pPr>
          </w:p>
          <w:p w14:paraId="783C0E47" w14:textId="3B182C5B" w:rsidR="7F4853CB" w:rsidRPr="00B2541B" w:rsidRDefault="07FF7F27"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 xml:space="preserve">xxx = </w:t>
            </w:r>
            <w:r w:rsidR="2FEDC135" w:rsidRPr="00B2541B">
              <w:rPr>
                <w:rFonts w:eastAsia="Arial" w:cs="Arial"/>
                <w:color w:val="000000" w:themeColor="text1"/>
                <w:sz w:val="18"/>
                <w:szCs w:val="18"/>
                <w:lang w:val="en-AU"/>
              </w:rPr>
              <w:t>indicator of the system and source system receipt/shipment number (Made4Net)</w:t>
            </w:r>
          </w:p>
        </w:tc>
      </w:tr>
      <w:tr w:rsidR="7F4853CB" w:rsidRPr="00B2541B" w14:paraId="0C464EE1"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2134BF85" w14:textId="16B09E39" w:rsidR="7F4853CB" w:rsidRPr="00B2541B" w:rsidRDefault="7F4853CB" w:rsidP="7F4853CB">
            <w:r w:rsidRPr="00B2541B">
              <w:rPr>
                <w:rFonts w:eastAsia="Arial" w:cs="Arial"/>
                <w:b/>
                <w:bCs/>
                <w:sz w:val="18"/>
                <w:szCs w:val="18"/>
                <w:lang w:val="en-AU"/>
              </w:rPr>
              <w:t>File Format</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7CE34753" w14:textId="27B89E0A" w:rsidR="7F4853CB" w:rsidRPr="00B2541B" w:rsidRDefault="7F4853CB" w:rsidP="7F4853CB">
            <w:r w:rsidRPr="00B2541B">
              <w:rPr>
                <w:rFonts w:eastAsia="Arial" w:cs="Arial"/>
                <w:sz w:val="18"/>
                <w:szCs w:val="18"/>
                <w:lang w:val="en-AU"/>
              </w:rPr>
              <w:t>CSV</w:t>
            </w:r>
            <w:r w:rsidR="516B4519" w:rsidRPr="00B2541B">
              <w:rPr>
                <w:rFonts w:eastAsia="Arial" w:cs="Arial"/>
                <w:sz w:val="18"/>
                <w:szCs w:val="18"/>
                <w:lang w:val="en-AU"/>
              </w:rPr>
              <w:t xml:space="preserve"> pipe-delimited</w:t>
            </w:r>
          </w:p>
        </w:tc>
      </w:tr>
      <w:tr w:rsidR="7F4853CB" w:rsidRPr="00B2541B" w14:paraId="059D9143"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200D33D1" w14:textId="7D1A6800" w:rsidR="7F4853CB" w:rsidRPr="00B2541B" w:rsidRDefault="7F4853CB" w:rsidP="7F4853CB">
            <w:r w:rsidRPr="00B2541B">
              <w:rPr>
                <w:rFonts w:eastAsia="Arial" w:cs="Arial"/>
                <w:b/>
                <w:bCs/>
                <w:color w:val="000000" w:themeColor="text1"/>
                <w:sz w:val="18"/>
                <w:szCs w:val="18"/>
                <w:lang w:val="en-AU"/>
              </w:rPr>
              <w:t>Archive File Location</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094BC662" w14:textId="6CBF0A2E" w:rsidR="7F4853CB" w:rsidRPr="00B2541B" w:rsidRDefault="3A208F13" w:rsidP="59ADE5A8">
            <w:pPr>
              <w:rPr>
                <w:rFonts w:eastAsia="Arial" w:cs="Arial"/>
                <w:sz w:val="18"/>
                <w:szCs w:val="18"/>
                <w:lang w:val="en-AU"/>
              </w:rPr>
            </w:pPr>
            <w:r w:rsidRPr="00B2541B">
              <w:rPr>
                <w:rFonts w:eastAsia="Arial" w:cs="Arial"/>
                <w:color w:val="000000" w:themeColor="text1"/>
                <w:sz w:val="18"/>
                <w:szCs w:val="18"/>
                <w:lang w:val="en-AU"/>
              </w:rPr>
              <w:t xml:space="preserve">SFTP: </w:t>
            </w:r>
            <w:r w:rsidR="7829E572" w:rsidRPr="00B2541B">
              <w:rPr>
                <w:rFonts w:eastAsia="Arial" w:cs="Arial"/>
                <w:sz w:val="18"/>
                <w:szCs w:val="18"/>
                <w:lang w:val="en-AU"/>
              </w:rPr>
              <w:t xml:space="preserve"> /</w:t>
            </w:r>
            <w:proofErr w:type="spellStart"/>
            <w:r w:rsidR="7829E572" w:rsidRPr="00B2541B">
              <w:rPr>
                <w:rFonts w:eastAsia="Arial" w:cs="Arial"/>
                <w:sz w:val="18"/>
                <w:szCs w:val="18"/>
                <w:lang w:val="en-AU"/>
              </w:rPr>
              <w:t>Infor_FSM</w:t>
            </w:r>
            <w:proofErr w:type="spellEnd"/>
            <w:r w:rsidR="7829E572" w:rsidRPr="00B2541B">
              <w:rPr>
                <w:rFonts w:eastAsia="Arial" w:cs="Arial"/>
                <w:sz w:val="18"/>
                <w:szCs w:val="18"/>
                <w:lang w:val="en-AU"/>
              </w:rPr>
              <w:t>/SAN/</w:t>
            </w:r>
            <w:proofErr w:type="spellStart"/>
            <w:r w:rsidR="7829E572" w:rsidRPr="00B2541B">
              <w:rPr>
                <w:rFonts w:eastAsia="Arial" w:cs="Arial"/>
                <w:sz w:val="18"/>
                <w:szCs w:val="18"/>
                <w:lang w:val="en-AU"/>
              </w:rPr>
              <w:t>PurchaseOrderReceiptImport</w:t>
            </w:r>
            <w:proofErr w:type="spellEnd"/>
            <w:r w:rsidR="7829E572" w:rsidRPr="00B2541B">
              <w:rPr>
                <w:rFonts w:eastAsia="Arial" w:cs="Arial"/>
                <w:sz w:val="18"/>
                <w:szCs w:val="18"/>
                <w:lang w:val="en-AU"/>
              </w:rPr>
              <w:t>/Archive</w:t>
            </w:r>
          </w:p>
        </w:tc>
      </w:tr>
      <w:tr w:rsidR="7F4853CB" w:rsidRPr="00B2541B" w14:paraId="10DED732"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333E87D3" w14:textId="2E2D4D69" w:rsidR="7F4853CB" w:rsidRPr="00B2541B" w:rsidRDefault="7F4853CB" w:rsidP="7F4853CB">
            <w:r w:rsidRPr="00B2541B">
              <w:rPr>
                <w:rFonts w:eastAsia="Arial" w:cs="Arial"/>
                <w:b/>
                <w:bCs/>
                <w:sz w:val="18"/>
                <w:szCs w:val="18"/>
                <w:lang w:val="en-AU"/>
              </w:rPr>
              <w:t>Archive File Name</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3D89DA58" w14:textId="10F17478" w:rsidR="7F4853CB" w:rsidRPr="00B2541B" w:rsidRDefault="6E660E0B"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PORI_&lt;3</w:t>
            </w:r>
            <w:r w:rsidRPr="00B2541B">
              <w:rPr>
                <w:rFonts w:eastAsia="Arial" w:cs="Arial"/>
                <w:color w:val="000000" w:themeColor="text1"/>
                <w:sz w:val="18"/>
                <w:szCs w:val="18"/>
                <w:vertAlign w:val="superscript"/>
                <w:lang w:val="en-AU"/>
              </w:rPr>
              <w:t>rd</w:t>
            </w:r>
            <w:r w:rsidRPr="00B2541B">
              <w:rPr>
                <w:rFonts w:eastAsia="Arial" w:cs="Arial"/>
                <w:color w:val="000000" w:themeColor="text1"/>
                <w:sz w:val="18"/>
                <w:szCs w:val="18"/>
                <w:lang w:val="en-AU"/>
              </w:rPr>
              <w:t xml:space="preserve"> Party System&gt;_xxx_ar.csv</w:t>
            </w:r>
          </w:p>
          <w:p w14:paraId="2D3F7BEB" w14:textId="64768578" w:rsidR="7F4853CB" w:rsidRPr="00B2541B" w:rsidRDefault="6E660E0B"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PORL_&lt;3</w:t>
            </w:r>
            <w:r w:rsidRPr="00B2541B">
              <w:rPr>
                <w:rFonts w:eastAsia="Arial" w:cs="Arial"/>
                <w:color w:val="000000" w:themeColor="text1"/>
                <w:sz w:val="18"/>
                <w:szCs w:val="18"/>
                <w:vertAlign w:val="superscript"/>
                <w:lang w:val="en-AU"/>
              </w:rPr>
              <w:t>rd</w:t>
            </w:r>
            <w:r w:rsidRPr="00B2541B">
              <w:rPr>
                <w:rFonts w:eastAsia="Arial" w:cs="Arial"/>
                <w:color w:val="000000" w:themeColor="text1"/>
                <w:sz w:val="18"/>
                <w:szCs w:val="18"/>
                <w:lang w:val="en-AU"/>
              </w:rPr>
              <w:t xml:space="preserve"> Party System&gt;_xxx_ar.csv</w:t>
            </w:r>
          </w:p>
          <w:p w14:paraId="52BFD4B8" w14:textId="1886B1AB" w:rsidR="0098798C" w:rsidRPr="00B2541B" w:rsidRDefault="0098798C" w:rsidP="73E19938">
            <w:pPr>
              <w:rPr>
                <w:rFonts w:eastAsia="Arial" w:cs="Arial"/>
                <w:i/>
                <w:iCs/>
                <w:color w:val="000000" w:themeColor="text1"/>
                <w:sz w:val="18"/>
                <w:szCs w:val="18"/>
                <w:lang w:val="en-AU"/>
              </w:rPr>
            </w:pPr>
            <w:r w:rsidRPr="00B2541B">
              <w:rPr>
                <w:rFonts w:eastAsia="Arial" w:cs="Arial"/>
                <w:i/>
                <w:iCs/>
                <w:color w:val="000000" w:themeColor="text1"/>
                <w:sz w:val="18"/>
                <w:szCs w:val="18"/>
                <w:lang w:val="en-AU"/>
              </w:rPr>
              <w:t>Optional:</w:t>
            </w:r>
          </w:p>
          <w:p w14:paraId="016F0E39" w14:textId="2D194295" w:rsidR="7F4853CB" w:rsidRPr="00B2541B" w:rsidRDefault="6E660E0B" w:rsidP="73E19938">
            <w:pPr>
              <w:rPr>
                <w:rFonts w:eastAsia="Arial" w:cs="Arial"/>
                <w:color w:val="000000" w:themeColor="text1"/>
                <w:sz w:val="18"/>
                <w:szCs w:val="18"/>
                <w:lang w:val="en-AU"/>
              </w:rPr>
            </w:pPr>
            <w:r w:rsidRPr="00B2541B">
              <w:rPr>
                <w:rFonts w:eastAsia="Arial" w:cs="Arial"/>
                <w:i/>
                <w:iCs/>
                <w:color w:val="000000" w:themeColor="text1"/>
                <w:sz w:val="18"/>
                <w:szCs w:val="18"/>
                <w:lang w:val="en-AU"/>
              </w:rPr>
              <w:t>PORD_&lt;3</w:t>
            </w:r>
            <w:r w:rsidRPr="00B2541B">
              <w:rPr>
                <w:rFonts w:eastAsia="Arial" w:cs="Arial"/>
                <w:i/>
                <w:iCs/>
                <w:color w:val="000000" w:themeColor="text1"/>
                <w:sz w:val="18"/>
                <w:szCs w:val="18"/>
                <w:vertAlign w:val="superscript"/>
                <w:lang w:val="en-AU"/>
              </w:rPr>
              <w:t>rd</w:t>
            </w:r>
            <w:r w:rsidRPr="00B2541B">
              <w:rPr>
                <w:rFonts w:eastAsia="Arial" w:cs="Arial"/>
                <w:i/>
                <w:iCs/>
                <w:color w:val="000000" w:themeColor="text1"/>
                <w:sz w:val="18"/>
                <w:szCs w:val="18"/>
                <w:lang w:val="en-AU"/>
              </w:rPr>
              <w:t xml:space="preserve"> Party System&gt;_xxx_ar.csv</w:t>
            </w:r>
          </w:p>
        </w:tc>
      </w:tr>
      <w:tr w:rsidR="7F4853CB" w:rsidRPr="00B2541B" w14:paraId="14C27803"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036EC1D6" w14:textId="3148B183" w:rsidR="7F4853CB" w:rsidRPr="00B2541B" w:rsidRDefault="7F4853CB" w:rsidP="7F4853CB">
            <w:r w:rsidRPr="00B2541B">
              <w:rPr>
                <w:rFonts w:eastAsia="Arial" w:cs="Arial"/>
                <w:b/>
                <w:bCs/>
                <w:color w:val="000000" w:themeColor="text1"/>
                <w:sz w:val="18"/>
                <w:szCs w:val="18"/>
                <w:lang w:val="en-AU"/>
              </w:rPr>
              <w:t>Error File Location</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Mar>
              <w:left w:w="108" w:type="dxa"/>
              <w:right w:w="108" w:type="dxa"/>
            </w:tcMar>
          </w:tcPr>
          <w:p w14:paraId="612AA1B0" w14:textId="6A7DFC87" w:rsidR="7F4853CB" w:rsidRPr="00B2541B" w:rsidRDefault="3A208F13" w:rsidP="59ADE5A8">
            <w:pPr>
              <w:rPr>
                <w:rFonts w:eastAsia="Arial" w:cs="Arial"/>
                <w:color w:val="000000" w:themeColor="text1"/>
                <w:sz w:val="18"/>
                <w:szCs w:val="18"/>
                <w:lang w:val="en-AU"/>
              </w:rPr>
            </w:pPr>
            <w:r w:rsidRPr="00B2541B">
              <w:rPr>
                <w:rFonts w:eastAsia="Arial" w:cs="Arial"/>
                <w:color w:val="000000" w:themeColor="text1"/>
                <w:sz w:val="18"/>
                <w:szCs w:val="18"/>
                <w:lang w:val="en-AU"/>
              </w:rPr>
              <w:t xml:space="preserve">SFTP: </w:t>
            </w:r>
            <w:r w:rsidR="1AEAA746" w:rsidRPr="00B2541B">
              <w:rPr>
                <w:rFonts w:eastAsia="Arial" w:cs="Arial"/>
                <w:sz w:val="18"/>
                <w:szCs w:val="18"/>
                <w:lang w:val="en-AU"/>
              </w:rPr>
              <w:t>/</w:t>
            </w:r>
            <w:proofErr w:type="spellStart"/>
            <w:r w:rsidR="1AEAA746" w:rsidRPr="00B2541B">
              <w:rPr>
                <w:rFonts w:eastAsia="Arial" w:cs="Arial"/>
                <w:sz w:val="18"/>
                <w:szCs w:val="18"/>
                <w:lang w:val="en-AU"/>
              </w:rPr>
              <w:t>Infor_FSM</w:t>
            </w:r>
            <w:proofErr w:type="spellEnd"/>
            <w:r w:rsidR="1AEAA746" w:rsidRPr="00B2541B">
              <w:rPr>
                <w:rFonts w:eastAsia="Arial" w:cs="Arial"/>
                <w:sz w:val="18"/>
                <w:szCs w:val="18"/>
                <w:lang w:val="en-AU"/>
              </w:rPr>
              <w:t>/SAN/</w:t>
            </w:r>
            <w:proofErr w:type="spellStart"/>
            <w:r w:rsidR="1AEAA746" w:rsidRPr="00B2541B">
              <w:rPr>
                <w:rFonts w:eastAsia="Arial" w:cs="Arial"/>
                <w:sz w:val="18"/>
                <w:szCs w:val="18"/>
                <w:lang w:val="en-AU"/>
              </w:rPr>
              <w:t>PurchaseOrderReceiptImport</w:t>
            </w:r>
            <w:proofErr w:type="spellEnd"/>
            <w:r w:rsidR="1AEAA746" w:rsidRPr="00B2541B">
              <w:rPr>
                <w:rFonts w:eastAsia="Arial" w:cs="Arial"/>
                <w:sz w:val="18"/>
                <w:szCs w:val="18"/>
                <w:lang w:val="en-AU"/>
              </w:rPr>
              <w:t>/</w:t>
            </w:r>
            <w:r w:rsidR="1AEAA746" w:rsidRPr="00B2541B">
              <w:rPr>
                <w:rFonts w:eastAsia="Arial" w:cs="Arial"/>
                <w:color w:val="000000" w:themeColor="text1"/>
                <w:sz w:val="18"/>
                <w:szCs w:val="18"/>
                <w:lang w:val="en-AU"/>
              </w:rPr>
              <w:t xml:space="preserve"> Error</w:t>
            </w:r>
          </w:p>
        </w:tc>
      </w:tr>
      <w:tr w:rsidR="7F4853CB" w:rsidRPr="00B2541B" w14:paraId="0196940C" w14:textId="77777777" w:rsidTr="73E19938">
        <w:trPr>
          <w:trHeight w:val="300"/>
        </w:trPr>
        <w:tc>
          <w:tcPr>
            <w:tcW w:w="301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686993FF" w14:textId="67F051C3" w:rsidR="7F4853CB" w:rsidRPr="00B2541B" w:rsidRDefault="7F4853CB" w:rsidP="7F4853CB">
            <w:r w:rsidRPr="00B2541B">
              <w:rPr>
                <w:rFonts w:eastAsia="Arial" w:cs="Arial"/>
                <w:b/>
                <w:bCs/>
                <w:sz w:val="18"/>
                <w:szCs w:val="18"/>
                <w:lang w:val="en-AU"/>
              </w:rPr>
              <w:t>Error File Name</w:t>
            </w:r>
          </w:p>
        </w:tc>
        <w:tc>
          <w:tcPr>
            <w:tcW w:w="61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Mar>
              <w:left w:w="108" w:type="dxa"/>
              <w:right w:w="108" w:type="dxa"/>
            </w:tcMar>
          </w:tcPr>
          <w:p w14:paraId="08BD59C3" w14:textId="01BA8EFD" w:rsidR="7F4853CB" w:rsidRPr="00B2541B" w:rsidRDefault="5CA553EB"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PORI_&lt;3</w:t>
            </w:r>
            <w:r w:rsidRPr="00B2541B">
              <w:rPr>
                <w:rFonts w:eastAsia="Arial" w:cs="Arial"/>
                <w:color w:val="000000" w:themeColor="text1"/>
                <w:sz w:val="18"/>
                <w:szCs w:val="18"/>
                <w:vertAlign w:val="superscript"/>
                <w:lang w:val="en-AU"/>
              </w:rPr>
              <w:t>rd</w:t>
            </w:r>
            <w:r w:rsidRPr="00B2541B">
              <w:rPr>
                <w:rFonts w:eastAsia="Arial" w:cs="Arial"/>
                <w:color w:val="000000" w:themeColor="text1"/>
                <w:sz w:val="18"/>
                <w:szCs w:val="18"/>
                <w:lang w:val="en-AU"/>
              </w:rPr>
              <w:t xml:space="preserve"> Party System&gt;_xxx_err.csv</w:t>
            </w:r>
          </w:p>
          <w:p w14:paraId="47487875" w14:textId="7ABF515A" w:rsidR="7F4853CB" w:rsidRPr="00B2541B" w:rsidRDefault="5CA553EB" w:rsidP="73E19938">
            <w:pPr>
              <w:rPr>
                <w:rFonts w:eastAsia="Arial" w:cs="Arial"/>
                <w:color w:val="000000" w:themeColor="text1"/>
                <w:sz w:val="18"/>
                <w:szCs w:val="18"/>
                <w:lang w:val="en-AU"/>
              </w:rPr>
            </w:pPr>
            <w:r w:rsidRPr="00B2541B">
              <w:rPr>
                <w:rFonts w:eastAsia="Arial" w:cs="Arial"/>
                <w:color w:val="000000" w:themeColor="text1"/>
                <w:sz w:val="18"/>
                <w:szCs w:val="18"/>
                <w:lang w:val="en-AU"/>
              </w:rPr>
              <w:t>PORL_&lt;3</w:t>
            </w:r>
            <w:r w:rsidRPr="00B2541B">
              <w:rPr>
                <w:rFonts w:eastAsia="Arial" w:cs="Arial"/>
                <w:color w:val="000000" w:themeColor="text1"/>
                <w:sz w:val="18"/>
                <w:szCs w:val="18"/>
                <w:vertAlign w:val="superscript"/>
                <w:lang w:val="en-AU"/>
              </w:rPr>
              <w:t>rd</w:t>
            </w:r>
            <w:r w:rsidRPr="00B2541B">
              <w:rPr>
                <w:rFonts w:eastAsia="Arial" w:cs="Arial"/>
                <w:color w:val="000000" w:themeColor="text1"/>
                <w:sz w:val="18"/>
                <w:szCs w:val="18"/>
                <w:lang w:val="en-AU"/>
              </w:rPr>
              <w:t xml:space="preserve"> Party System&gt;_xxx_err.csv</w:t>
            </w:r>
          </w:p>
          <w:p w14:paraId="5FA3247F" w14:textId="57F2204D" w:rsidR="0098798C" w:rsidRPr="00B2541B" w:rsidRDefault="0098798C" w:rsidP="73E19938">
            <w:pPr>
              <w:rPr>
                <w:rFonts w:eastAsia="Arial" w:cs="Arial"/>
                <w:i/>
                <w:iCs/>
                <w:color w:val="000000" w:themeColor="text1"/>
                <w:sz w:val="18"/>
                <w:szCs w:val="18"/>
                <w:lang w:val="en-AU"/>
              </w:rPr>
            </w:pPr>
            <w:r w:rsidRPr="00B2541B">
              <w:rPr>
                <w:rFonts w:eastAsia="Arial" w:cs="Arial"/>
                <w:i/>
                <w:iCs/>
                <w:color w:val="000000" w:themeColor="text1"/>
                <w:sz w:val="18"/>
                <w:szCs w:val="18"/>
                <w:lang w:val="en-AU"/>
              </w:rPr>
              <w:t>Optional:</w:t>
            </w:r>
          </w:p>
          <w:p w14:paraId="4D14CDF5" w14:textId="370A9D2E" w:rsidR="7F4853CB" w:rsidRPr="00B2541B" w:rsidRDefault="5CA553EB" w:rsidP="73E19938">
            <w:pPr>
              <w:rPr>
                <w:rFonts w:eastAsia="Arial" w:cs="Arial"/>
                <w:color w:val="000000" w:themeColor="text1"/>
                <w:sz w:val="18"/>
                <w:szCs w:val="18"/>
                <w:lang w:val="en-AU"/>
              </w:rPr>
            </w:pPr>
            <w:r w:rsidRPr="00B2541B">
              <w:rPr>
                <w:rFonts w:eastAsia="Arial" w:cs="Arial"/>
                <w:i/>
                <w:iCs/>
                <w:color w:val="000000" w:themeColor="text1"/>
                <w:sz w:val="18"/>
                <w:szCs w:val="18"/>
                <w:lang w:val="en-AU"/>
              </w:rPr>
              <w:t>PORD_&lt;3</w:t>
            </w:r>
            <w:r w:rsidRPr="00B2541B">
              <w:rPr>
                <w:rFonts w:eastAsia="Arial" w:cs="Arial"/>
                <w:i/>
                <w:iCs/>
                <w:color w:val="000000" w:themeColor="text1"/>
                <w:sz w:val="18"/>
                <w:szCs w:val="18"/>
                <w:vertAlign w:val="superscript"/>
                <w:lang w:val="en-AU"/>
              </w:rPr>
              <w:t>rd</w:t>
            </w:r>
            <w:r w:rsidRPr="00B2541B">
              <w:rPr>
                <w:rFonts w:eastAsia="Arial" w:cs="Arial"/>
                <w:i/>
                <w:iCs/>
                <w:color w:val="000000" w:themeColor="text1"/>
                <w:sz w:val="18"/>
                <w:szCs w:val="18"/>
                <w:lang w:val="en-AU"/>
              </w:rPr>
              <w:t xml:space="preserve"> Party System&gt;_xxx_err.csv</w:t>
            </w:r>
          </w:p>
        </w:tc>
      </w:tr>
    </w:tbl>
    <w:p w14:paraId="1DB8C149" w14:textId="77777777" w:rsidR="00494B23" w:rsidRPr="00B2541B" w:rsidRDefault="00494B23" w:rsidP="007121DA"/>
    <w:p w14:paraId="1672FA74" w14:textId="48616904" w:rsidR="009F1850" w:rsidRPr="00B2541B" w:rsidRDefault="00494B23" w:rsidP="00494B23">
      <w:pPr>
        <w:pStyle w:val="FunctionalRequirements"/>
      </w:pPr>
      <w:r w:rsidRPr="00B2541B">
        <w:t xml:space="preserve">IPA READS DATA FROM THE </w:t>
      </w:r>
      <w:r w:rsidR="00FE316A" w:rsidRPr="00B2541B">
        <w:t>purchase order receipt</w:t>
      </w:r>
      <w:r w:rsidR="00915C4E" w:rsidRPr="00B2541B">
        <w:t xml:space="preserve"> INPUT </w:t>
      </w:r>
      <w:r w:rsidRPr="00B2541B">
        <w:t>FILE</w:t>
      </w:r>
      <w:r w:rsidR="00405CA8" w:rsidRPr="00B2541B">
        <w:t xml:space="preserve"> in</w:t>
      </w:r>
      <w:r w:rsidR="005F1AF8" w:rsidRPr="00B2541B">
        <w:t xml:space="preserve"> </w:t>
      </w:r>
      <w:r w:rsidR="00405CA8" w:rsidRPr="00B2541B">
        <w:t>FSM Format</w:t>
      </w:r>
      <w:r w:rsidRPr="00B2541B">
        <w:t xml:space="preserve"> TO CREATE </w:t>
      </w:r>
      <w:r w:rsidR="00FE316A" w:rsidRPr="00B2541B">
        <w:t xml:space="preserve">po receipt </w:t>
      </w:r>
      <w:r w:rsidR="00915C4E" w:rsidRPr="00B2541B">
        <w:t>records</w:t>
      </w:r>
    </w:p>
    <w:p w14:paraId="2C6869C7" w14:textId="33842008" w:rsidR="00A666E6" w:rsidRPr="00B2541B" w:rsidRDefault="007E4732" w:rsidP="0054702A">
      <w:pPr>
        <w:pStyle w:val="BodyText"/>
        <w:rPr>
          <w:i/>
          <w:iCs/>
        </w:rPr>
      </w:pPr>
      <w:r w:rsidRPr="00B2541B">
        <w:t xml:space="preserve">Upon pickup of the input file in the designated SFTP folder, the inbound interface will parse the file and map the data into the corresponding fields in the </w:t>
      </w:r>
      <w:proofErr w:type="spellStart"/>
      <w:r w:rsidRPr="00B2541B">
        <w:rPr>
          <w:b/>
          <w:bCs/>
        </w:rPr>
        <w:t>PurchaseOrderReceiptImport</w:t>
      </w:r>
      <w:proofErr w:type="spellEnd"/>
      <w:r w:rsidRPr="00B2541B">
        <w:t xml:space="preserve">, </w:t>
      </w:r>
      <w:proofErr w:type="spellStart"/>
      <w:r w:rsidRPr="00B2541B">
        <w:rPr>
          <w:b/>
          <w:bCs/>
        </w:rPr>
        <w:t>PurchaseOrderReceiptLineImport</w:t>
      </w:r>
      <w:proofErr w:type="spellEnd"/>
      <w:r w:rsidRPr="00B2541B">
        <w:t xml:space="preserve">, and, if applicable, the </w:t>
      </w:r>
      <w:proofErr w:type="spellStart"/>
      <w:r w:rsidRPr="00B2541B">
        <w:rPr>
          <w:b/>
          <w:bCs/>
        </w:rPr>
        <w:t>POReceiptInventoryDetailImport</w:t>
      </w:r>
      <w:proofErr w:type="spellEnd"/>
      <w:r w:rsidRPr="00B2541B">
        <w:t xml:space="preserve"> business classes.</w:t>
      </w:r>
      <w:r w:rsidRPr="00B2541B">
        <w:rPr>
          <w:i/>
          <w:iCs/>
        </w:rPr>
        <w:t xml:space="preserve"> Refer to Section 3.4 for the field mapping.</w:t>
      </w:r>
    </w:p>
    <w:p w14:paraId="686FD280" w14:textId="77777777" w:rsidR="00D064E9" w:rsidRPr="00B2541B" w:rsidRDefault="00D064E9" w:rsidP="00D064E9">
      <w:pPr>
        <w:pStyle w:val="BodyText"/>
      </w:pPr>
    </w:p>
    <w:p w14:paraId="32372F98" w14:textId="46E69C29" w:rsidR="0541AB60" w:rsidRPr="00B2541B" w:rsidRDefault="0541AB60" w:rsidP="37970283">
      <w:pPr>
        <w:pStyle w:val="FunctionalRequirements"/>
      </w:pPr>
      <w:r w:rsidRPr="00B2541B">
        <w:t>IPA PROCESSEs</w:t>
      </w:r>
      <w:r w:rsidR="289EF6AE" w:rsidRPr="00B2541B">
        <w:t xml:space="preserve"> </w:t>
      </w:r>
      <w:r w:rsidR="38907D1D" w:rsidRPr="00B2541B">
        <w:t>FILES TO UPDATE PO LINES</w:t>
      </w:r>
    </w:p>
    <w:p w14:paraId="39113F46" w14:textId="5D4F4F3B" w:rsidR="289EF6AE" w:rsidRPr="00B2541B" w:rsidRDefault="289EF6AE" w:rsidP="37970283">
      <w:pPr>
        <w:pStyle w:val="BodyText"/>
        <w:rPr>
          <w:i/>
          <w:iCs/>
        </w:rPr>
      </w:pPr>
      <w:r w:rsidRPr="00B2541B">
        <w:t xml:space="preserve">When files are </w:t>
      </w:r>
      <w:r w:rsidR="74CE3F94" w:rsidRPr="00B2541B">
        <w:t>available</w:t>
      </w:r>
      <w:r w:rsidRPr="00B2541B">
        <w:t xml:space="preserve"> in the designated SFTP Folder, </w:t>
      </w:r>
      <w:r w:rsidR="5F1C2681" w:rsidRPr="00B2541B">
        <w:t xml:space="preserve">IPA processes these files to update PO Lines. </w:t>
      </w:r>
      <w:r w:rsidR="5F1C2681" w:rsidRPr="00B2541B">
        <w:rPr>
          <w:i/>
          <w:iCs/>
        </w:rPr>
        <w:t xml:space="preserve">Refer to </w:t>
      </w:r>
      <w:hyperlink r:id="rId12">
        <w:r w:rsidR="5F1C2681" w:rsidRPr="00B2541B">
          <w:rPr>
            <w:rStyle w:val="Hyperlink"/>
            <w:i/>
            <w:iCs/>
          </w:rPr>
          <w:t>EXT29</w:t>
        </w:r>
        <w:r w:rsidR="0EAAAFEC" w:rsidRPr="00B2541B">
          <w:rPr>
            <w:rStyle w:val="Hyperlink"/>
            <w:i/>
            <w:iCs/>
          </w:rPr>
          <w:t xml:space="preserve"> – Update PO UOM if Receipt Interface UOM.</w:t>
        </w:r>
      </w:hyperlink>
    </w:p>
    <w:p w14:paraId="1385C01D" w14:textId="78957491" w:rsidR="37970283" w:rsidRPr="00B2541B" w:rsidRDefault="37970283" w:rsidP="37970283">
      <w:pPr>
        <w:pStyle w:val="BodyText"/>
      </w:pPr>
    </w:p>
    <w:p w14:paraId="140B3B36" w14:textId="33A99514" w:rsidR="008C0A1C" w:rsidRPr="00B2541B" w:rsidRDefault="00494B23" w:rsidP="008C0A1C">
      <w:pPr>
        <w:pStyle w:val="FunctionalRequirements"/>
      </w:pPr>
      <w:r w:rsidRPr="00B2541B">
        <w:t xml:space="preserve">IPA TRIGGERS </w:t>
      </w:r>
      <w:r w:rsidR="008C0A1C" w:rsidRPr="00B2541B">
        <w:t>Interface</w:t>
      </w:r>
      <w:r w:rsidRPr="00B2541B">
        <w:t xml:space="preserve"> ACTION</w:t>
      </w:r>
    </w:p>
    <w:p w14:paraId="6AE5D7C9" w14:textId="415BE770" w:rsidR="00616BDA" w:rsidRPr="00B2541B" w:rsidRDefault="29EDC2DD" w:rsidP="00616BDA">
      <w:pPr>
        <w:pStyle w:val="BodyText"/>
      </w:pPr>
      <w:r w:rsidRPr="00B2541B">
        <w:t>Once PO Lines have been updated</w:t>
      </w:r>
      <w:r w:rsidR="3F673AD6" w:rsidRPr="00B2541B">
        <w:t>,</w:t>
      </w:r>
      <w:r w:rsidR="00616BDA" w:rsidRPr="00B2541B">
        <w:t xml:space="preserve"> purchase order receipts are imported</w:t>
      </w:r>
      <w:r w:rsidR="67489FF9" w:rsidRPr="00B2541B">
        <w:t xml:space="preserve">. PO receipts will be </w:t>
      </w:r>
      <w:r w:rsidR="6962E592" w:rsidRPr="00B2541B">
        <w:t>available</w:t>
      </w:r>
      <w:r w:rsidR="00616BDA" w:rsidRPr="00B2541B">
        <w:t xml:space="preserve"> in</w:t>
      </w:r>
      <w:r w:rsidR="7AD61509" w:rsidRPr="00B2541B">
        <w:t xml:space="preserve"> the</w:t>
      </w:r>
      <w:r w:rsidR="00616BDA" w:rsidRPr="00B2541B">
        <w:t xml:space="preserve"> Interface maintenance table (</w:t>
      </w:r>
      <w:proofErr w:type="spellStart"/>
      <w:r w:rsidR="00616BDA" w:rsidRPr="00B2541B">
        <w:rPr>
          <w:b/>
          <w:bCs/>
        </w:rPr>
        <w:t>PurchaseOrderReceiptImport</w:t>
      </w:r>
      <w:proofErr w:type="spellEnd"/>
      <w:r w:rsidR="00616BDA" w:rsidRPr="00B2541B">
        <w:t xml:space="preserve">) business class. IPA triggers interface action to create the records to target </w:t>
      </w:r>
      <w:proofErr w:type="spellStart"/>
      <w:r w:rsidR="00633C58" w:rsidRPr="00B2541B">
        <w:t>PurchaseOrderReceiptImport</w:t>
      </w:r>
      <w:proofErr w:type="spellEnd"/>
      <w:r w:rsidR="580C0C64" w:rsidRPr="00B2541B">
        <w:t xml:space="preserve">, </w:t>
      </w:r>
      <w:proofErr w:type="spellStart"/>
      <w:r w:rsidR="5E01A019" w:rsidRPr="00B2541B">
        <w:t>PurchaseOrderReceiptLineImport</w:t>
      </w:r>
      <w:proofErr w:type="spellEnd"/>
      <w:r w:rsidR="44993140" w:rsidRPr="00B2541B">
        <w:t xml:space="preserve">, </w:t>
      </w:r>
      <w:r w:rsidR="009700CA" w:rsidRPr="00B2541B">
        <w:t>and, if applicable, the</w:t>
      </w:r>
      <w:r w:rsidR="44993140" w:rsidRPr="00B2541B">
        <w:t xml:space="preserve"> </w:t>
      </w:r>
      <w:proofErr w:type="spellStart"/>
      <w:r w:rsidR="4D5598B6" w:rsidRPr="00B2541B">
        <w:rPr>
          <w:rFonts w:ascii="Helvetica" w:eastAsia="Helvetica" w:hAnsi="Helvetica" w:cs="Helvetica"/>
          <w:color w:val="161618"/>
          <w:sz w:val="21"/>
          <w:szCs w:val="21"/>
        </w:rPr>
        <w:t>POReceiptInventoryDetailImport</w:t>
      </w:r>
      <w:proofErr w:type="spellEnd"/>
      <w:r w:rsidR="5E01A019" w:rsidRPr="00B2541B">
        <w:t xml:space="preserve"> </w:t>
      </w:r>
      <w:r w:rsidR="00616BDA" w:rsidRPr="00B2541B">
        <w:t>business class</w:t>
      </w:r>
      <w:r w:rsidR="376E7B7E" w:rsidRPr="00B2541B">
        <w:t>es</w:t>
      </w:r>
      <w:r w:rsidR="00616BDA" w:rsidRPr="00B2541B">
        <w:t xml:space="preserve">.      </w:t>
      </w:r>
    </w:p>
    <w:p w14:paraId="0E941D01" w14:textId="77777777" w:rsidR="00616BDA" w:rsidRPr="00B2541B" w:rsidRDefault="00616BDA" w:rsidP="00616BDA">
      <w:pPr>
        <w:pStyle w:val="BodyText"/>
        <w:rPr>
          <w:rFonts w:eastAsia="Arial" w:cs="Arial"/>
          <w:color w:val="000000" w:themeColor="text1"/>
        </w:rPr>
      </w:pPr>
      <w:r w:rsidRPr="00B2541B">
        <w:rPr>
          <w:rFonts w:eastAsia="Arial" w:cs="Arial"/>
          <w:color w:val="000000" w:themeColor="text1"/>
        </w:rPr>
        <w:t xml:space="preserve">IPA triggers interface action to create the records to target </w:t>
      </w:r>
      <w:r w:rsidRPr="00B2541B">
        <w:rPr>
          <w:rFonts w:eastAsia="Arial" w:cs="Arial"/>
          <w:b/>
          <w:bCs/>
          <w:color w:val="000000" w:themeColor="text1"/>
        </w:rPr>
        <w:t xml:space="preserve">Purchase Order Receipt </w:t>
      </w:r>
      <w:r w:rsidRPr="00B2541B">
        <w:rPr>
          <w:rFonts w:eastAsia="Arial" w:cs="Arial"/>
          <w:color w:val="000000" w:themeColor="text1"/>
        </w:rPr>
        <w:t xml:space="preserve">and detail business class.      </w:t>
      </w:r>
    </w:p>
    <w:p w14:paraId="632960E4" w14:textId="77777777" w:rsidR="00616BDA" w:rsidRPr="00B2541B" w:rsidRDefault="00616BDA" w:rsidP="00616BDA">
      <w:pPr>
        <w:pStyle w:val="BodyText"/>
        <w:rPr>
          <w:rFonts w:eastAsia="Arial" w:cs="Arial"/>
          <w:color w:val="000000" w:themeColor="text1"/>
        </w:rPr>
      </w:pPr>
      <w:r w:rsidRPr="00B2541B">
        <w:rPr>
          <w:rFonts w:eastAsia="Arial" w:cs="Arial"/>
          <w:color w:val="000000" w:themeColor="text1"/>
        </w:rPr>
        <w:t xml:space="preserve">Interface Purchase Order Receipt criteria: </w:t>
      </w:r>
      <w:proofErr w:type="spellStart"/>
      <w:r w:rsidRPr="00B2541B">
        <w:rPr>
          <w:rFonts w:eastAsia="Arial" w:cs="Arial"/>
          <w:color w:val="000000" w:themeColor="text1"/>
        </w:rPr>
        <w:t>RunGroup</w:t>
      </w:r>
      <w:proofErr w:type="spellEnd"/>
      <w:r w:rsidRPr="00B2541B">
        <w:rPr>
          <w:rFonts w:eastAsia="Arial" w:cs="Arial"/>
          <w:color w:val="000000" w:themeColor="text1"/>
        </w:rPr>
        <w:t>, Company</w:t>
      </w:r>
    </w:p>
    <w:p w14:paraId="17435E36" w14:textId="1530AECC" w:rsidR="0041103B" w:rsidRPr="00B2541B" w:rsidRDefault="000D51F7" w:rsidP="00D15B9D">
      <w:pPr>
        <w:spacing w:before="120" w:after="120"/>
        <w:jc w:val="center"/>
      </w:pPr>
      <w:r w:rsidRPr="00B2541B">
        <w:rPr>
          <w:noProof/>
        </w:rPr>
        <w:lastRenderedPageBreak/>
        <w:drawing>
          <wp:inline distT="0" distB="0" distL="0" distR="0" wp14:anchorId="779DF506" wp14:editId="08B08DB4">
            <wp:extent cx="1827488" cy="3181350"/>
            <wp:effectExtent l="19050" t="19050" r="20955" b="19050"/>
            <wp:docPr id="766228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827488" cy="3181350"/>
                    </a:xfrm>
                    <a:prstGeom prst="rect">
                      <a:avLst/>
                    </a:prstGeom>
                    <a:ln>
                      <a:solidFill>
                        <a:schemeClr val="tx1"/>
                      </a:solidFill>
                    </a:ln>
                  </pic:spPr>
                </pic:pic>
              </a:graphicData>
            </a:graphic>
          </wp:inline>
        </w:drawing>
      </w:r>
    </w:p>
    <w:p w14:paraId="1B0C47AC" w14:textId="77777777" w:rsidR="00D15B9D" w:rsidRPr="00B2541B" w:rsidRDefault="00D15B9D" w:rsidP="00D15B9D">
      <w:pPr>
        <w:spacing w:before="120" w:after="120"/>
        <w:jc w:val="center"/>
      </w:pPr>
    </w:p>
    <w:tbl>
      <w:tblPr>
        <w:tblStyle w:val="InforTable0"/>
        <w:tblW w:w="896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9"/>
        <w:gridCol w:w="4420"/>
      </w:tblGrid>
      <w:tr w:rsidR="005646C1" w:rsidRPr="00B2541B" w14:paraId="28AECFE8" w14:textId="77777777" w:rsidTr="00685BF6">
        <w:trPr>
          <w:cnfStyle w:val="100000000000" w:firstRow="1" w:lastRow="0" w:firstColumn="0" w:lastColumn="0" w:oddVBand="0" w:evenVBand="0" w:oddHBand="0" w:evenHBand="0" w:firstRowFirstColumn="0" w:firstRowLastColumn="0" w:lastRowFirstColumn="0" w:lastRowLastColumn="0"/>
          <w:trHeight w:val="422"/>
        </w:trPr>
        <w:tc>
          <w:tcPr>
            <w:tcW w:w="4549" w:type="dxa"/>
            <w:hideMark/>
          </w:tcPr>
          <w:p w14:paraId="36282EC0" w14:textId="422BFC4B" w:rsidR="005646C1" w:rsidRPr="00B2541B" w:rsidRDefault="005646C1" w:rsidP="006B760F">
            <w:pPr>
              <w:rPr>
                <w:rFonts w:cs="Arial"/>
                <w:sz w:val="18"/>
                <w:szCs w:val="18"/>
                <w:lang w:eastAsia="en-US"/>
              </w:rPr>
            </w:pPr>
            <w:r w:rsidRPr="00B2541B">
              <w:rPr>
                <w:rFonts w:cs="Arial"/>
                <w:bCs/>
                <w:sz w:val="18"/>
                <w:szCs w:val="18"/>
                <w:lang w:eastAsia="en-US"/>
              </w:rPr>
              <w:t>Purchase Order Receipt Interface File Fields</w:t>
            </w:r>
          </w:p>
        </w:tc>
        <w:tc>
          <w:tcPr>
            <w:tcW w:w="4420" w:type="dxa"/>
            <w:hideMark/>
          </w:tcPr>
          <w:p w14:paraId="3E9657B0" w14:textId="14BB5E37" w:rsidR="005646C1" w:rsidRPr="00B2541B" w:rsidRDefault="005646C1" w:rsidP="006B760F">
            <w:pPr>
              <w:rPr>
                <w:rFonts w:cs="Arial"/>
                <w:sz w:val="18"/>
                <w:szCs w:val="18"/>
                <w:lang w:eastAsia="en-US"/>
              </w:rPr>
            </w:pPr>
            <w:r w:rsidRPr="00B2541B">
              <w:rPr>
                <w:rFonts w:cs="Arial"/>
                <w:bCs/>
                <w:sz w:val="18"/>
                <w:szCs w:val="18"/>
                <w:lang w:eastAsia="en-US"/>
              </w:rPr>
              <w:t>Parameters</w:t>
            </w:r>
          </w:p>
        </w:tc>
      </w:tr>
      <w:tr w:rsidR="005646C1" w:rsidRPr="00B2541B" w14:paraId="15777E4F" w14:textId="77777777" w:rsidTr="005646C1">
        <w:trPr>
          <w:cnfStyle w:val="000000100000" w:firstRow="0" w:lastRow="0" w:firstColumn="0" w:lastColumn="0" w:oddVBand="0" w:evenVBand="0" w:oddHBand="1" w:evenHBand="0" w:firstRowFirstColumn="0" w:firstRowLastColumn="0" w:lastRowFirstColumn="0" w:lastRowLastColumn="0"/>
          <w:trHeight w:val="300"/>
        </w:trPr>
        <w:tc>
          <w:tcPr>
            <w:tcW w:w="4549" w:type="dxa"/>
            <w:hideMark/>
          </w:tcPr>
          <w:p w14:paraId="556AD05F" w14:textId="5AFD2DE4" w:rsidR="005646C1" w:rsidRPr="00B2541B" w:rsidRDefault="00685BF6" w:rsidP="006B760F">
            <w:pPr>
              <w:rPr>
                <w:rFonts w:cs="Arial"/>
                <w:sz w:val="18"/>
                <w:szCs w:val="18"/>
                <w:lang w:eastAsia="en-US"/>
              </w:rPr>
            </w:pPr>
            <w:r w:rsidRPr="00B2541B">
              <w:rPr>
                <w:rFonts w:cs="Arial"/>
                <w:sz w:val="18"/>
                <w:szCs w:val="18"/>
                <w:lang w:eastAsia="en-US"/>
              </w:rPr>
              <w:t>Run Group</w:t>
            </w:r>
          </w:p>
        </w:tc>
        <w:tc>
          <w:tcPr>
            <w:tcW w:w="4420" w:type="dxa"/>
            <w:hideMark/>
          </w:tcPr>
          <w:p w14:paraId="7E8F9D27" w14:textId="77777777" w:rsidR="005646C1" w:rsidRPr="00B2541B" w:rsidRDefault="00685BF6" w:rsidP="006B760F">
            <w:pPr>
              <w:rPr>
                <w:rFonts w:cs="Arial"/>
                <w:color w:val="000000" w:themeColor="text1"/>
                <w:sz w:val="18"/>
                <w:szCs w:val="18"/>
                <w:lang w:eastAsia="en-US"/>
              </w:rPr>
            </w:pPr>
            <w:r w:rsidRPr="00B2541B">
              <w:rPr>
                <w:rFonts w:cs="Arial"/>
                <w:color w:val="000000" w:themeColor="text1"/>
                <w:sz w:val="18"/>
                <w:szCs w:val="18"/>
                <w:lang w:eastAsia="en-US"/>
              </w:rPr>
              <w:t>Naming Convention:</w:t>
            </w:r>
          </w:p>
          <w:p w14:paraId="7DC8A539" w14:textId="42BFD2AE" w:rsidR="00685BF6" w:rsidRPr="00B2541B" w:rsidRDefault="00685BF6" w:rsidP="006B760F">
            <w:pPr>
              <w:rPr>
                <w:rFonts w:cs="Arial"/>
                <w:sz w:val="18"/>
                <w:szCs w:val="18"/>
                <w:lang w:eastAsia="en-US"/>
              </w:rPr>
            </w:pPr>
            <w:hyperlink w:anchor="_Functional_Requirements" w:history="1">
              <w:r w:rsidRPr="00B2541B">
                <w:rPr>
                  <w:rStyle w:val="Hyperlink"/>
                  <w:rFonts w:eastAsia="Times New Roman" w:cs="Arial"/>
                  <w:sz w:val="18"/>
                  <w:szCs w:val="18"/>
                  <w:lang w:eastAsia="en-US"/>
                </w:rPr>
                <w:t>P</w:t>
              </w:r>
              <w:r w:rsidRPr="00B2541B">
                <w:rPr>
                  <w:rStyle w:val="Hyperlink"/>
                  <w:rFonts w:cs="Arial"/>
                  <w:sz w:val="18"/>
                  <w:szCs w:val="18"/>
                  <w:lang w:eastAsia="en-US"/>
                </w:rPr>
                <w:t>urchase Order Receipt Import</w:t>
              </w:r>
              <w:r w:rsidR="001678C5" w:rsidRPr="00B2541B">
                <w:rPr>
                  <w:rStyle w:val="Hyperlink"/>
                  <w:rFonts w:cs="Arial"/>
                  <w:sz w:val="18"/>
                  <w:szCs w:val="18"/>
                  <w:lang w:eastAsia="en-US"/>
                </w:rPr>
                <w:t xml:space="preserve"> (File Name Used for the Purchase Order Receipt)</w:t>
              </w:r>
            </w:hyperlink>
          </w:p>
        </w:tc>
      </w:tr>
      <w:tr w:rsidR="005646C1" w:rsidRPr="00B2541B" w14:paraId="7F2C1F87" w14:textId="77777777" w:rsidTr="005646C1">
        <w:trPr>
          <w:cnfStyle w:val="000000010000" w:firstRow="0" w:lastRow="0" w:firstColumn="0" w:lastColumn="0" w:oddVBand="0" w:evenVBand="0" w:oddHBand="0" w:evenHBand="1" w:firstRowFirstColumn="0" w:firstRowLastColumn="0" w:lastRowFirstColumn="0" w:lastRowLastColumn="0"/>
          <w:trHeight w:val="300"/>
        </w:trPr>
        <w:tc>
          <w:tcPr>
            <w:tcW w:w="4549" w:type="dxa"/>
            <w:hideMark/>
          </w:tcPr>
          <w:p w14:paraId="24356741" w14:textId="677A659E" w:rsidR="005646C1" w:rsidRPr="00B2541B" w:rsidRDefault="00685BF6" w:rsidP="006B760F">
            <w:pPr>
              <w:rPr>
                <w:rFonts w:cs="Arial"/>
                <w:sz w:val="18"/>
                <w:szCs w:val="18"/>
                <w:lang w:eastAsia="en-US"/>
              </w:rPr>
            </w:pPr>
            <w:r w:rsidRPr="00B2541B">
              <w:rPr>
                <w:rFonts w:cs="Arial"/>
                <w:sz w:val="18"/>
                <w:szCs w:val="18"/>
                <w:lang w:eastAsia="en-US"/>
              </w:rPr>
              <w:t>Company</w:t>
            </w:r>
          </w:p>
        </w:tc>
        <w:tc>
          <w:tcPr>
            <w:tcW w:w="4420" w:type="dxa"/>
            <w:hideMark/>
          </w:tcPr>
          <w:p w14:paraId="2FC6F830" w14:textId="12819649" w:rsidR="005646C1" w:rsidRPr="00B2541B" w:rsidRDefault="005646C1" w:rsidP="006B760F">
            <w:pPr>
              <w:rPr>
                <w:rFonts w:cs="Arial"/>
                <w:color w:val="000000"/>
                <w:sz w:val="18"/>
                <w:szCs w:val="18"/>
                <w:lang w:eastAsia="en-US"/>
              </w:rPr>
            </w:pPr>
          </w:p>
        </w:tc>
      </w:tr>
      <w:tr w:rsidR="005646C1" w:rsidRPr="00B2541B" w14:paraId="1036B9DA" w14:textId="77777777" w:rsidTr="005646C1">
        <w:trPr>
          <w:cnfStyle w:val="000000100000" w:firstRow="0" w:lastRow="0" w:firstColumn="0" w:lastColumn="0" w:oddVBand="0" w:evenVBand="0" w:oddHBand="1" w:evenHBand="0" w:firstRowFirstColumn="0" w:firstRowLastColumn="0" w:lastRowFirstColumn="0" w:lastRowLastColumn="0"/>
          <w:trHeight w:val="300"/>
        </w:trPr>
        <w:tc>
          <w:tcPr>
            <w:tcW w:w="4549" w:type="dxa"/>
            <w:hideMark/>
          </w:tcPr>
          <w:p w14:paraId="5AC272EE" w14:textId="048D5E7F" w:rsidR="005646C1" w:rsidRPr="00B2541B" w:rsidRDefault="00685BF6" w:rsidP="006B760F">
            <w:pPr>
              <w:rPr>
                <w:rFonts w:cs="Arial"/>
                <w:sz w:val="18"/>
                <w:szCs w:val="18"/>
                <w:lang w:eastAsia="en-US"/>
              </w:rPr>
            </w:pPr>
            <w:r w:rsidRPr="00B2541B">
              <w:rPr>
                <w:rFonts w:cs="Arial"/>
                <w:sz w:val="18"/>
                <w:szCs w:val="18"/>
                <w:lang w:eastAsia="en-US"/>
              </w:rPr>
              <w:t>Release Receipt</w:t>
            </w:r>
          </w:p>
        </w:tc>
        <w:tc>
          <w:tcPr>
            <w:tcW w:w="4420" w:type="dxa"/>
            <w:hideMark/>
          </w:tcPr>
          <w:p w14:paraId="70BFFC16" w14:textId="1B95EC76" w:rsidR="005646C1" w:rsidRPr="00B2541B" w:rsidRDefault="001678C5" w:rsidP="006B760F">
            <w:pPr>
              <w:rPr>
                <w:rFonts w:cs="Arial"/>
                <w:color w:val="000000"/>
                <w:sz w:val="18"/>
                <w:szCs w:val="18"/>
                <w:lang w:eastAsia="en-US"/>
              </w:rPr>
            </w:pPr>
            <w:r w:rsidRPr="00B2541B">
              <w:rPr>
                <w:rFonts w:cs="Arial"/>
                <w:color w:val="000000"/>
                <w:sz w:val="18"/>
                <w:szCs w:val="18"/>
                <w:lang w:eastAsia="en-US"/>
              </w:rPr>
              <w:t>Default = No</w:t>
            </w:r>
          </w:p>
        </w:tc>
      </w:tr>
      <w:tr w:rsidR="005646C1" w:rsidRPr="00B2541B" w14:paraId="2E2E763D" w14:textId="77777777" w:rsidTr="005646C1">
        <w:trPr>
          <w:cnfStyle w:val="000000010000" w:firstRow="0" w:lastRow="0" w:firstColumn="0" w:lastColumn="0" w:oddVBand="0" w:evenVBand="0" w:oddHBand="0" w:evenHBand="1" w:firstRowFirstColumn="0" w:firstRowLastColumn="0" w:lastRowFirstColumn="0" w:lastRowLastColumn="0"/>
          <w:trHeight w:val="300"/>
        </w:trPr>
        <w:tc>
          <w:tcPr>
            <w:tcW w:w="4549" w:type="dxa"/>
          </w:tcPr>
          <w:p w14:paraId="1E849C5D" w14:textId="16B7E24A" w:rsidR="005646C1" w:rsidRPr="00B2541B" w:rsidRDefault="00685BF6" w:rsidP="006B760F">
            <w:pPr>
              <w:rPr>
                <w:rFonts w:cs="Arial"/>
                <w:sz w:val="18"/>
                <w:szCs w:val="18"/>
                <w:lang w:eastAsia="en-US"/>
              </w:rPr>
            </w:pPr>
            <w:r w:rsidRPr="00B2541B">
              <w:rPr>
                <w:rFonts w:cs="Arial"/>
                <w:sz w:val="18"/>
                <w:szCs w:val="18"/>
                <w:lang w:eastAsia="en-US"/>
              </w:rPr>
              <w:t>Release Option</w:t>
            </w:r>
          </w:p>
        </w:tc>
        <w:tc>
          <w:tcPr>
            <w:tcW w:w="4420" w:type="dxa"/>
          </w:tcPr>
          <w:p w14:paraId="606F7027" w14:textId="2E0C9AFB" w:rsidR="005646C1" w:rsidRPr="00B2541B" w:rsidRDefault="001678C5" w:rsidP="006B760F">
            <w:pPr>
              <w:rPr>
                <w:rFonts w:cs="Arial"/>
                <w:color w:val="000000" w:themeColor="text1"/>
                <w:sz w:val="18"/>
                <w:szCs w:val="18"/>
                <w:lang w:eastAsia="en-US"/>
              </w:rPr>
            </w:pPr>
            <w:r w:rsidRPr="00B2541B">
              <w:rPr>
                <w:rFonts w:cs="Arial"/>
                <w:color w:val="000000" w:themeColor="text1"/>
                <w:sz w:val="18"/>
                <w:szCs w:val="18"/>
                <w:lang w:eastAsia="en-US"/>
              </w:rPr>
              <w:t>Receive and Deliver</w:t>
            </w:r>
          </w:p>
        </w:tc>
      </w:tr>
      <w:tr w:rsidR="005646C1" w:rsidRPr="00B2541B" w14:paraId="53C94C63" w14:textId="77777777" w:rsidTr="005646C1">
        <w:trPr>
          <w:cnfStyle w:val="000000100000" w:firstRow="0" w:lastRow="0" w:firstColumn="0" w:lastColumn="0" w:oddVBand="0" w:evenVBand="0" w:oddHBand="1" w:evenHBand="0" w:firstRowFirstColumn="0" w:firstRowLastColumn="0" w:lastRowFirstColumn="0" w:lastRowLastColumn="0"/>
          <w:trHeight w:val="300"/>
        </w:trPr>
        <w:tc>
          <w:tcPr>
            <w:tcW w:w="4549" w:type="dxa"/>
          </w:tcPr>
          <w:p w14:paraId="477AD57B" w14:textId="77797E53" w:rsidR="005646C1" w:rsidRPr="00B2541B" w:rsidRDefault="00685BF6" w:rsidP="006B760F">
            <w:pPr>
              <w:rPr>
                <w:rFonts w:cs="Arial"/>
                <w:sz w:val="18"/>
                <w:szCs w:val="18"/>
                <w:lang w:eastAsia="en-US"/>
              </w:rPr>
            </w:pPr>
            <w:r w:rsidRPr="00B2541B">
              <w:rPr>
                <w:rFonts w:cs="Arial"/>
                <w:sz w:val="18"/>
                <w:szCs w:val="18"/>
                <w:lang w:eastAsia="en-US"/>
              </w:rPr>
              <w:t>Allow Dropship Receivers</w:t>
            </w:r>
          </w:p>
        </w:tc>
        <w:tc>
          <w:tcPr>
            <w:tcW w:w="4420" w:type="dxa"/>
          </w:tcPr>
          <w:p w14:paraId="4E5CA8EC" w14:textId="4EA5FE52" w:rsidR="005646C1" w:rsidRPr="00B2541B" w:rsidRDefault="005646C1" w:rsidP="006B760F">
            <w:pPr>
              <w:rPr>
                <w:rFonts w:cs="Arial"/>
                <w:color w:val="000000" w:themeColor="text1"/>
                <w:sz w:val="18"/>
                <w:szCs w:val="18"/>
                <w:lang w:eastAsia="en-US"/>
              </w:rPr>
            </w:pPr>
          </w:p>
        </w:tc>
      </w:tr>
      <w:tr w:rsidR="005646C1" w:rsidRPr="00B2541B" w14:paraId="30E8E425" w14:textId="77777777" w:rsidTr="005646C1">
        <w:trPr>
          <w:cnfStyle w:val="000000010000" w:firstRow="0" w:lastRow="0" w:firstColumn="0" w:lastColumn="0" w:oddVBand="0" w:evenVBand="0" w:oddHBand="0" w:evenHBand="1" w:firstRowFirstColumn="0" w:firstRowLastColumn="0" w:lastRowFirstColumn="0" w:lastRowLastColumn="0"/>
          <w:trHeight w:val="300"/>
        </w:trPr>
        <w:tc>
          <w:tcPr>
            <w:tcW w:w="4549" w:type="dxa"/>
          </w:tcPr>
          <w:p w14:paraId="6C8445F5" w14:textId="1B78A244" w:rsidR="005646C1" w:rsidRPr="00B2541B" w:rsidRDefault="00685BF6" w:rsidP="006B760F">
            <w:pPr>
              <w:rPr>
                <w:rFonts w:cs="Arial"/>
                <w:sz w:val="18"/>
                <w:szCs w:val="18"/>
                <w:lang w:eastAsia="en-US"/>
              </w:rPr>
            </w:pPr>
            <w:r w:rsidRPr="00B2541B">
              <w:rPr>
                <w:rFonts w:cs="Arial"/>
                <w:sz w:val="18"/>
                <w:szCs w:val="18"/>
                <w:lang w:eastAsia="en-US"/>
              </w:rPr>
              <w:t>Allow Match On Either Item or Vendor Item</w:t>
            </w:r>
          </w:p>
        </w:tc>
        <w:tc>
          <w:tcPr>
            <w:tcW w:w="4420" w:type="dxa"/>
          </w:tcPr>
          <w:p w14:paraId="297CB999" w14:textId="65707FB0" w:rsidR="005646C1" w:rsidRPr="00B2541B" w:rsidRDefault="005646C1" w:rsidP="006B760F">
            <w:pPr>
              <w:rPr>
                <w:rFonts w:cs="Arial"/>
                <w:color w:val="000000"/>
                <w:sz w:val="18"/>
                <w:szCs w:val="18"/>
                <w:lang w:eastAsia="en-US"/>
              </w:rPr>
            </w:pPr>
          </w:p>
        </w:tc>
      </w:tr>
      <w:tr w:rsidR="005646C1" w:rsidRPr="00B2541B" w14:paraId="405D0817" w14:textId="77777777" w:rsidTr="005646C1">
        <w:trPr>
          <w:cnfStyle w:val="000000100000" w:firstRow="0" w:lastRow="0" w:firstColumn="0" w:lastColumn="0" w:oddVBand="0" w:evenVBand="0" w:oddHBand="1" w:evenHBand="0" w:firstRowFirstColumn="0" w:firstRowLastColumn="0" w:lastRowFirstColumn="0" w:lastRowLastColumn="0"/>
          <w:trHeight w:val="300"/>
        </w:trPr>
        <w:tc>
          <w:tcPr>
            <w:tcW w:w="4549" w:type="dxa"/>
          </w:tcPr>
          <w:p w14:paraId="718536CE" w14:textId="40EFE0B0" w:rsidR="005646C1" w:rsidRPr="00B2541B" w:rsidRDefault="00685BF6" w:rsidP="006B760F">
            <w:pPr>
              <w:rPr>
                <w:rFonts w:cs="Arial"/>
                <w:sz w:val="18"/>
                <w:szCs w:val="18"/>
                <w:lang w:eastAsia="en-US"/>
              </w:rPr>
            </w:pPr>
            <w:r w:rsidRPr="00B2541B">
              <w:rPr>
                <w:rFonts w:cs="Arial"/>
                <w:sz w:val="18"/>
                <w:szCs w:val="18"/>
                <w:lang w:eastAsia="en-US"/>
              </w:rPr>
              <w:t>Include Records in Error</w:t>
            </w:r>
          </w:p>
        </w:tc>
        <w:tc>
          <w:tcPr>
            <w:tcW w:w="4420" w:type="dxa"/>
          </w:tcPr>
          <w:p w14:paraId="1E947519" w14:textId="414F8204" w:rsidR="005646C1" w:rsidRPr="00B2541B" w:rsidRDefault="005646C1" w:rsidP="006B760F">
            <w:pPr>
              <w:spacing w:line="259" w:lineRule="auto"/>
              <w:rPr>
                <w:rFonts w:eastAsia="Times New Roman" w:cs="Times New Roman"/>
                <w:color w:val="000000" w:themeColor="text1"/>
                <w:sz w:val="18"/>
                <w:szCs w:val="18"/>
                <w:lang w:eastAsia="en-US"/>
              </w:rPr>
            </w:pPr>
          </w:p>
        </w:tc>
      </w:tr>
      <w:tr w:rsidR="00685BF6" w:rsidRPr="00B2541B" w14:paraId="6EBB493A" w14:textId="77777777" w:rsidTr="005646C1">
        <w:trPr>
          <w:cnfStyle w:val="000000010000" w:firstRow="0" w:lastRow="0" w:firstColumn="0" w:lastColumn="0" w:oddVBand="0" w:evenVBand="0" w:oddHBand="0" w:evenHBand="1" w:firstRowFirstColumn="0" w:firstRowLastColumn="0" w:lastRowFirstColumn="0" w:lastRowLastColumn="0"/>
          <w:trHeight w:val="300"/>
        </w:trPr>
        <w:tc>
          <w:tcPr>
            <w:tcW w:w="4549" w:type="dxa"/>
          </w:tcPr>
          <w:p w14:paraId="1B0DB684" w14:textId="58B6473F" w:rsidR="00685BF6" w:rsidRPr="00B2541B" w:rsidRDefault="00685BF6" w:rsidP="006B760F">
            <w:pPr>
              <w:rPr>
                <w:rFonts w:cs="Arial"/>
                <w:sz w:val="18"/>
                <w:szCs w:val="18"/>
                <w:lang w:eastAsia="en-US"/>
              </w:rPr>
            </w:pPr>
            <w:r w:rsidRPr="00B2541B">
              <w:rPr>
                <w:rFonts w:cs="Arial"/>
                <w:sz w:val="18"/>
                <w:szCs w:val="18"/>
                <w:lang w:eastAsia="en-US"/>
              </w:rPr>
              <w:t>Move Errors To New Run Group</w:t>
            </w:r>
          </w:p>
        </w:tc>
        <w:tc>
          <w:tcPr>
            <w:tcW w:w="4420" w:type="dxa"/>
          </w:tcPr>
          <w:p w14:paraId="781F959B" w14:textId="77777777" w:rsidR="00685BF6" w:rsidRPr="00B2541B" w:rsidRDefault="00685BF6" w:rsidP="006B760F">
            <w:pPr>
              <w:spacing w:line="259" w:lineRule="auto"/>
              <w:rPr>
                <w:color w:val="000000" w:themeColor="text1"/>
                <w:sz w:val="18"/>
                <w:szCs w:val="18"/>
                <w:lang w:eastAsia="en-US"/>
              </w:rPr>
            </w:pPr>
          </w:p>
        </w:tc>
      </w:tr>
      <w:tr w:rsidR="00685BF6" w:rsidRPr="00B2541B" w14:paraId="4A41351E" w14:textId="77777777" w:rsidTr="005646C1">
        <w:trPr>
          <w:cnfStyle w:val="000000100000" w:firstRow="0" w:lastRow="0" w:firstColumn="0" w:lastColumn="0" w:oddVBand="0" w:evenVBand="0" w:oddHBand="1" w:evenHBand="0" w:firstRowFirstColumn="0" w:firstRowLastColumn="0" w:lastRowFirstColumn="0" w:lastRowLastColumn="0"/>
          <w:trHeight w:val="300"/>
        </w:trPr>
        <w:tc>
          <w:tcPr>
            <w:tcW w:w="4549" w:type="dxa"/>
          </w:tcPr>
          <w:p w14:paraId="0D4098C7" w14:textId="492DAA9E" w:rsidR="00685BF6" w:rsidRPr="00B2541B" w:rsidRDefault="00685BF6" w:rsidP="006B760F">
            <w:pPr>
              <w:rPr>
                <w:rFonts w:cs="Arial"/>
                <w:sz w:val="18"/>
                <w:szCs w:val="18"/>
                <w:lang w:eastAsia="en-US"/>
              </w:rPr>
            </w:pPr>
            <w:r w:rsidRPr="00B2541B">
              <w:rPr>
                <w:rFonts w:cs="Arial"/>
                <w:sz w:val="18"/>
                <w:szCs w:val="18"/>
                <w:lang w:eastAsia="en-US"/>
              </w:rPr>
              <w:t>Error Run Group Prefix</w:t>
            </w:r>
          </w:p>
        </w:tc>
        <w:tc>
          <w:tcPr>
            <w:tcW w:w="4420" w:type="dxa"/>
          </w:tcPr>
          <w:p w14:paraId="0231C437" w14:textId="77777777" w:rsidR="00685BF6" w:rsidRPr="00B2541B" w:rsidRDefault="00685BF6" w:rsidP="006B760F">
            <w:pPr>
              <w:spacing w:line="259" w:lineRule="auto"/>
              <w:rPr>
                <w:color w:val="000000" w:themeColor="text1"/>
                <w:sz w:val="18"/>
                <w:szCs w:val="18"/>
                <w:lang w:eastAsia="en-US"/>
              </w:rPr>
            </w:pPr>
          </w:p>
        </w:tc>
      </w:tr>
    </w:tbl>
    <w:p w14:paraId="7818751B" w14:textId="77777777" w:rsidR="005646C1" w:rsidRPr="00B2541B" w:rsidRDefault="005646C1" w:rsidP="00801695">
      <w:pPr>
        <w:pStyle w:val="BodyText"/>
        <w:ind w:left="0"/>
      </w:pPr>
    </w:p>
    <w:p w14:paraId="4E0157AB" w14:textId="3CB67541" w:rsidR="00494B23" w:rsidRPr="00B2541B" w:rsidRDefault="00494B23" w:rsidP="00D6355E">
      <w:pPr>
        <w:pStyle w:val="FunctionalRequirements"/>
      </w:pPr>
      <w:r w:rsidRPr="00B2541B">
        <w:t xml:space="preserve">REVIEW </w:t>
      </w:r>
      <w:r w:rsidR="00777920" w:rsidRPr="00B2541B">
        <w:t>Purchase order receipts</w:t>
      </w:r>
      <w:r w:rsidR="007C6E78" w:rsidRPr="00B2541B">
        <w:t xml:space="preserve"> RECORDS</w:t>
      </w:r>
      <w:r w:rsidRPr="00B2541B">
        <w:t xml:space="preserve"> CREATED IN FSM</w:t>
      </w:r>
    </w:p>
    <w:p w14:paraId="319F32F9" w14:textId="77777777" w:rsidR="00D96EFA" w:rsidRPr="00B2541B" w:rsidRDefault="00D96EFA" w:rsidP="00D96EFA">
      <w:pPr>
        <w:pStyle w:val="BodyText"/>
        <w:rPr>
          <w:rStyle w:val="normaltextrun"/>
          <w:rFonts w:cs="Arial"/>
          <w:color w:val="000000"/>
          <w:shd w:val="clear" w:color="auto" w:fill="FFFFFF"/>
        </w:rPr>
      </w:pPr>
      <w:r w:rsidRPr="00B2541B">
        <w:rPr>
          <w:rStyle w:val="normaltextrun"/>
          <w:rFonts w:cs="Arial"/>
          <w:color w:val="000000"/>
          <w:shd w:val="clear" w:color="auto" w:fill="FFFFFF"/>
        </w:rPr>
        <w:t>Purchase Order Receipts created will be available under Manage Purchase Order Receipts.</w:t>
      </w:r>
    </w:p>
    <w:p w14:paraId="774A82F8" w14:textId="5B76AFB8" w:rsidR="0047496E" w:rsidRPr="00B2541B" w:rsidRDefault="00E10E45" w:rsidP="0041103B">
      <w:pPr>
        <w:pStyle w:val="BodyText"/>
        <w:ind w:left="720"/>
        <w:jc w:val="center"/>
        <w:rPr>
          <w:rStyle w:val="normaltextrun"/>
          <w:rFonts w:cs="Arial"/>
          <w:color w:val="000000"/>
          <w:shd w:val="clear" w:color="auto" w:fill="FFFFFF"/>
        </w:rPr>
      </w:pPr>
      <w:r w:rsidRPr="00B2541B">
        <w:rPr>
          <w:rStyle w:val="normaltextrun"/>
          <w:rFonts w:cs="Arial"/>
          <w:noProof/>
          <w:color w:val="000000"/>
          <w:shd w:val="clear" w:color="auto" w:fill="FFFFFF"/>
        </w:rPr>
        <w:lastRenderedPageBreak/>
        <w:drawing>
          <wp:inline distT="0" distB="0" distL="0" distR="0" wp14:anchorId="4CAEA5E4" wp14:editId="62047E64">
            <wp:extent cx="5279666" cy="3085368"/>
            <wp:effectExtent l="19050" t="19050" r="16510" b="20320"/>
            <wp:docPr id="17895164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16403" name="Picture 1" descr="A screenshot of a computer&#10;&#10;AI-generated content may be incorrect."/>
                    <pic:cNvPicPr/>
                  </pic:nvPicPr>
                  <pic:blipFill>
                    <a:blip r:embed="rId14"/>
                    <a:stretch>
                      <a:fillRect/>
                    </a:stretch>
                  </pic:blipFill>
                  <pic:spPr>
                    <a:xfrm>
                      <a:off x="0" y="0"/>
                      <a:ext cx="5279666" cy="3085368"/>
                    </a:xfrm>
                    <a:prstGeom prst="rect">
                      <a:avLst/>
                    </a:prstGeom>
                    <a:ln>
                      <a:solidFill>
                        <a:schemeClr val="tx1"/>
                      </a:solidFill>
                    </a:ln>
                  </pic:spPr>
                </pic:pic>
              </a:graphicData>
            </a:graphic>
          </wp:inline>
        </w:drawing>
      </w:r>
    </w:p>
    <w:p w14:paraId="047B42F8" w14:textId="18E10DFD" w:rsidR="00363028" w:rsidRPr="00B2541B" w:rsidRDefault="003734D5" w:rsidP="00D72975">
      <w:pPr>
        <w:pStyle w:val="Heading2"/>
      </w:pPr>
      <w:bookmarkStart w:id="23" w:name="_Toc105005166"/>
      <w:bookmarkStart w:id="24" w:name="_Toc204897582"/>
      <w:r w:rsidRPr="00B2541B">
        <w:t>Business Process F</w:t>
      </w:r>
      <w:r w:rsidR="006A418E" w:rsidRPr="00B2541B">
        <w:t>low</w:t>
      </w:r>
      <w:bookmarkEnd w:id="23"/>
      <w:bookmarkEnd w:id="24"/>
    </w:p>
    <w:p w14:paraId="6D61DBFD" w14:textId="645327E1" w:rsidR="009779CE" w:rsidRPr="00B2541B" w:rsidRDefault="00D72975" w:rsidP="37970283">
      <w:pPr>
        <w:pStyle w:val="BodyText"/>
        <w:ind w:left="0"/>
      </w:pPr>
      <w:r w:rsidRPr="00B2541B">
        <w:rPr>
          <w:noProof/>
        </w:rPr>
        <w:drawing>
          <wp:inline distT="0" distB="0" distL="0" distR="0" wp14:anchorId="4CCDBB48" wp14:editId="5EF00CDF">
            <wp:extent cx="6321972" cy="2021335"/>
            <wp:effectExtent l="0" t="0" r="3175" b="0"/>
            <wp:docPr id="1253799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91" name="Picture 1" descr="A diagram of a flow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8112" cy="2023298"/>
                    </a:xfrm>
                    <a:prstGeom prst="rect">
                      <a:avLst/>
                    </a:prstGeom>
                    <a:noFill/>
                    <a:ln>
                      <a:noFill/>
                    </a:ln>
                  </pic:spPr>
                </pic:pic>
              </a:graphicData>
            </a:graphic>
          </wp:inline>
        </w:drawing>
      </w:r>
    </w:p>
    <w:p w14:paraId="44151C25" w14:textId="75A85170" w:rsidR="000F3004" w:rsidRPr="00B2541B" w:rsidRDefault="000F3004" w:rsidP="00D72975">
      <w:pPr>
        <w:pStyle w:val="BodyText"/>
        <w:ind w:left="0"/>
      </w:pPr>
    </w:p>
    <w:p w14:paraId="7CFB95F1" w14:textId="5D248F06" w:rsidR="00E068D4" w:rsidRPr="00B2541B" w:rsidRDefault="006B1C33" w:rsidP="00E212E0">
      <w:pPr>
        <w:pStyle w:val="Heading2"/>
      </w:pPr>
      <w:bookmarkStart w:id="25" w:name="_Toc105005168"/>
      <w:bookmarkStart w:id="26" w:name="_Toc204897583"/>
      <w:r w:rsidRPr="00B2541B">
        <w:t>Field Mapping</w:t>
      </w:r>
      <w:bookmarkEnd w:id="25"/>
      <w:bookmarkEnd w:id="26"/>
      <w:r w:rsidR="00357D1D" w:rsidRPr="00B2541B">
        <w:t xml:space="preserve"> </w:t>
      </w:r>
    </w:p>
    <w:p w14:paraId="5D8FFC38" w14:textId="2401E4AA" w:rsidR="346A19A9" w:rsidRPr="00B2541B" w:rsidRDefault="00E068D4" w:rsidP="00053F78">
      <w:pPr>
        <w:pStyle w:val="Heading3"/>
      </w:pPr>
      <w:r w:rsidRPr="00B2541B">
        <w:t xml:space="preserve">Field Mapping for </w:t>
      </w:r>
      <w:r w:rsidR="00141A66" w:rsidRPr="00B2541B">
        <w:t>Purchase order receipt</w:t>
      </w:r>
      <w:r w:rsidR="00E212E0" w:rsidRPr="00B2541B">
        <w:t xml:space="preserve"> import</w:t>
      </w:r>
      <w:r w:rsidR="00141A66" w:rsidRPr="00B2541B">
        <w:t xml:space="preserve"> business class</w:t>
      </w:r>
    </w:p>
    <w:tbl>
      <w:tblPr>
        <w:tblStyle w:val="InforTable0"/>
        <w:tblW w:w="851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7"/>
        <w:gridCol w:w="4420"/>
      </w:tblGrid>
      <w:tr w:rsidR="000579EB" w:rsidRPr="00B2541B" w14:paraId="6D6CBAD4" w14:textId="77777777" w:rsidTr="471F0C20">
        <w:trPr>
          <w:cnfStyle w:val="100000000000" w:firstRow="1" w:lastRow="0" w:firstColumn="0" w:lastColumn="0" w:oddVBand="0" w:evenVBand="0" w:oddHBand="0" w:evenHBand="0" w:firstRowFirstColumn="0" w:firstRowLastColumn="0" w:lastRowFirstColumn="0" w:lastRowLastColumn="0"/>
          <w:trHeight w:val="300"/>
        </w:trPr>
        <w:tc>
          <w:tcPr>
            <w:tcW w:w="4097" w:type="dxa"/>
            <w:hideMark/>
          </w:tcPr>
          <w:p w14:paraId="21584AE0" w14:textId="77777777" w:rsidR="000579EB" w:rsidRPr="00B2541B" w:rsidRDefault="000579EB">
            <w:pPr>
              <w:rPr>
                <w:rFonts w:cs="Arial"/>
                <w:sz w:val="20"/>
                <w:szCs w:val="20"/>
                <w:lang w:eastAsia="en-US"/>
              </w:rPr>
            </w:pPr>
            <w:r w:rsidRPr="00B2541B">
              <w:rPr>
                <w:rFonts w:cs="Arial"/>
                <w:bCs/>
                <w:sz w:val="20"/>
                <w:szCs w:val="20"/>
                <w:lang w:eastAsia="en-US"/>
              </w:rPr>
              <w:t>FSM Field</w:t>
            </w:r>
          </w:p>
        </w:tc>
        <w:tc>
          <w:tcPr>
            <w:tcW w:w="4420" w:type="dxa"/>
            <w:hideMark/>
          </w:tcPr>
          <w:p w14:paraId="533D3024" w14:textId="77777777" w:rsidR="000579EB" w:rsidRPr="00B2541B" w:rsidRDefault="000579EB">
            <w:pPr>
              <w:rPr>
                <w:rFonts w:cs="Arial"/>
                <w:sz w:val="20"/>
                <w:szCs w:val="20"/>
                <w:lang w:eastAsia="en-US"/>
              </w:rPr>
            </w:pPr>
            <w:r w:rsidRPr="00B2541B">
              <w:rPr>
                <w:rFonts w:cs="Arial"/>
                <w:bCs/>
                <w:sz w:val="20"/>
                <w:szCs w:val="20"/>
                <w:lang w:eastAsia="en-US"/>
              </w:rPr>
              <w:t>Comment</w:t>
            </w:r>
          </w:p>
        </w:tc>
      </w:tr>
      <w:tr w:rsidR="000579EB" w:rsidRPr="00B2541B" w14:paraId="177EB6FD"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097" w:type="dxa"/>
            <w:hideMark/>
          </w:tcPr>
          <w:p w14:paraId="135E2714" w14:textId="77777777" w:rsidR="000579EB" w:rsidRPr="00B2541B" w:rsidRDefault="000579EB" w:rsidP="471F0C20">
            <w:pPr>
              <w:rPr>
                <w:rFonts w:cs="Arial"/>
                <w:color w:val="FF0000"/>
                <w:sz w:val="20"/>
                <w:szCs w:val="20"/>
                <w:lang w:eastAsia="en-US"/>
              </w:rPr>
            </w:pPr>
            <w:r w:rsidRPr="00B2541B">
              <w:rPr>
                <w:rFonts w:cs="Arial"/>
                <w:color w:val="FF0000"/>
                <w:lang w:eastAsia="en-US"/>
              </w:rPr>
              <w:t>Company</w:t>
            </w:r>
          </w:p>
        </w:tc>
        <w:tc>
          <w:tcPr>
            <w:tcW w:w="4420" w:type="dxa"/>
            <w:hideMark/>
          </w:tcPr>
          <w:p w14:paraId="1E0DEE61" w14:textId="73B80CE7" w:rsidR="000579EB" w:rsidRPr="00B2541B" w:rsidRDefault="5438CDE2" w:rsidP="397DC5CE">
            <w:pPr>
              <w:rPr>
                <w:rFonts w:cs="Arial"/>
                <w:lang w:eastAsia="en-US"/>
              </w:rPr>
            </w:pPr>
            <w:r w:rsidRPr="00B2541B">
              <w:rPr>
                <w:rFonts w:cs="Arial"/>
                <w:color w:val="000000" w:themeColor="text1"/>
                <w:lang w:eastAsia="en-US"/>
              </w:rPr>
              <w:t>Map Default Company</w:t>
            </w:r>
          </w:p>
        </w:tc>
      </w:tr>
      <w:tr w:rsidR="000579EB" w:rsidRPr="00B2541B" w14:paraId="1CE18AE0"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097" w:type="dxa"/>
            <w:hideMark/>
          </w:tcPr>
          <w:p w14:paraId="49768D53" w14:textId="77777777" w:rsidR="000579EB" w:rsidRPr="00B2541B" w:rsidRDefault="000579EB" w:rsidP="471F0C20">
            <w:pPr>
              <w:rPr>
                <w:rFonts w:cs="Arial"/>
                <w:color w:val="FF0000"/>
                <w:lang w:eastAsia="en-US"/>
              </w:rPr>
            </w:pPr>
            <w:proofErr w:type="spellStart"/>
            <w:r w:rsidRPr="00B2541B">
              <w:rPr>
                <w:rFonts w:cs="Arial"/>
                <w:color w:val="FF0000"/>
                <w:lang w:eastAsia="en-US"/>
              </w:rPr>
              <w:t>PurchaseOrderReceiptImport</w:t>
            </w:r>
            <w:proofErr w:type="spellEnd"/>
          </w:p>
        </w:tc>
        <w:tc>
          <w:tcPr>
            <w:tcW w:w="4420" w:type="dxa"/>
            <w:hideMark/>
          </w:tcPr>
          <w:p w14:paraId="64188CE1" w14:textId="277C18F9" w:rsidR="000579EB" w:rsidRPr="00B2541B" w:rsidRDefault="000579EB">
            <w:pPr>
              <w:rPr>
                <w:rFonts w:cs="Arial"/>
                <w:color w:val="000000"/>
                <w:lang w:eastAsia="en-US"/>
              </w:rPr>
            </w:pPr>
            <w:r w:rsidRPr="00B2541B">
              <w:rPr>
                <w:rFonts w:cs="Arial"/>
                <w:color w:val="000000"/>
                <w:lang w:eastAsia="en-US"/>
              </w:rPr>
              <w:t>The one used in PO</w:t>
            </w:r>
            <w:r w:rsidR="00226A55" w:rsidRPr="00B2541B">
              <w:rPr>
                <w:rFonts w:cs="Arial"/>
                <w:color w:val="000000"/>
                <w:lang w:eastAsia="en-US"/>
              </w:rPr>
              <w:t xml:space="preserve"> Receipt</w:t>
            </w:r>
            <w:r w:rsidRPr="00B2541B">
              <w:rPr>
                <w:rFonts w:cs="Arial"/>
                <w:color w:val="000000"/>
                <w:lang w:eastAsia="en-US"/>
              </w:rPr>
              <w:t xml:space="preserve"> Import Interface</w:t>
            </w:r>
          </w:p>
        </w:tc>
      </w:tr>
      <w:tr w:rsidR="000579EB" w:rsidRPr="00B2541B" w14:paraId="639E41CD"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097" w:type="dxa"/>
            <w:hideMark/>
          </w:tcPr>
          <w:p w14:paraId="03B19555" w14:textId="77777777" w:rsidR="000579EB" w:rsidRPr="00B2541B" w:rsidRDefault="000579EB" w:rsidP="471F0C20">
            <w:pPr>
              <w:rPr>
                <w:rFonts w:cs="Arial"/>
                <w:color w:val="FF0000"/>
                <w:lang w:eastAsia="en-US"/>
              </w:rPr>
            </w:pPr>
            <w:proofErr w:type="spellStart"/>
            <w:r w:rsidRPr="00B2541B">
              <w:rPr>
                <w:rFonts w:cs="Arial"/>
                <w:color w:val="FF0000"/>
                <w:lang w:eastAsia="en-US"/>
              </w:rPr>
              <w:t>RunGroup</w:t>
            </w:r>
            <w:proofErr w:type="spellEnd"/>
          </w:p>
        </w:tc>
        <w:tc>
          <w:tcPr>
            <w:tcW w:w="4420" w:type="dxa"/>
            <w:hideMark/>
          </w:tcPr>
          <w:p w14:paraId="4EBA7EC6" w14:textId="14082E33" w:rsidR="000579EB" w:rsidRPr="00B2541B" w:rsidRDefault="0D30733A" w:rsidP="73E19938">
            <w:pPr>
              <w:rPr>
                <w:rFonts w:cs="Arial"/>
                <w:color w:val="000000"/>
                <w:lang w:eastAsia="en-US"/>
              </w:rPr>
            </w:pPr>
            <w:hyperlink w:anchor="_Purchase_order_receipt">
              <w:r w:rsidRPr="00B2541B">
                <w:rPr>
                  <w:rStyle w:val="Hyperlink"/>
                  <w:rFonts w:cs="Arial"/>
                  <w:lang w:eastAsia="en-US"/>
                </w:rPr>
                <w:t>The one used in for the file name of po receipt</w:t>
              </w:r>
            </w:hyperlink>
            <w:r w:rsidRPr="00B2541B">
              <w:rPr>
                <w:rFonts w:cs="Arial"/>
                <w:color w:val="000000" w:themeColor="text1"/>
                <w:lang w:eastAsia="en-US"/>
              </w:rPr>
              <w:t xml:space="preserve"> </w:t>
            </w:r>
          </w:p>
        </w:tc>
      </w:tr>
      <w:tr w:rsidR="000579EB" w:rsidRPr="00B2541B" w14:paraId="069C8975"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097" w:type="dxa"/>
          </w:tcPr>
          <w:p w14:paraId="01747818" w14:textId="77777777" w:rsidR="000579EB" w:rsidRPr="00B2541B" w:rsidRDefault="000579EB">
            <w:pPr>
              <w:rPr>
                <w:rFonts w:cs="Arial"/>
                <w:lang w:eastAsia="en-US"/>
              </w:rPr>
            </w:pPr>
            <w:proofErr w:type="spellStart"/>
            <w:r w:rsidRPr="00B2541B">
              <w:rPr>
                <w:rFonts w:cs="Arial"/>
                <w:color w:val="FF0000"/>
                <w:lang w:eastAsia="en-US"/>
              </w:rPr>
              <w:t>InterfacedPurchaseOrder</w:t>
            </w:r>
            <w:proofErr w:type="spellEnd"/>
          </w:p>
        </w:tc>
        <w:tc>
          <w:tcPr>
            <w:tcW w:w="4420" w:type="dxa"/>
          </w:tcPr>
          <w:p w14:paraId="6C2FF37A" w14:textId="77777777" w:rsidR="000579EB" w:rsidRPr="00B2541B" w:rsidRDefault="000579EB">
            <w:pPr>
              <w:rPr>
                <w:rFonts w:cs="Arial"/>
                <w:color w:val="000000" w:themeColor="text1"/>
                <w:lang w:eastAsia="en-US"/>
              </w:rPr>
            </w:pPr>
            <w:r w:rsidRPr="00B2541B">
              <w:rPr>
                <w:rFonts w:cs="Arial"/>
                <w:color w:val="000000" w:themeColor="text1"/>
                <w:lang w:eastAsia="en-US"/>
              </w:rPr>
              <w:t xml:space="preserve">Same as </w:t>
            </w:r>
            <w:proofErr w:type="spellStart"/>
            <w:r w:rsidRPr="00B2541B">
              <w:rPr>
                <w:rFonts w:cs="Arial"/>
                <w:color w:val="000000" w:themeColor="text1"/>
                <w:lang w:eastAsia="en-US"/>
              </w:rPr>
              <w:t>PurchaseOrderRecieptImport</w:t>
            </w:r>
            <w:proofErr w:type="spellEnd"/>
          </w:p>
        </w:tc>
      </w:tr>
      <w:tr w:rsidR="000579EB" w:rsidRPr="00B2541B" w14:paraId="2AA87F83"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097" w:type="dxa"/>
          </w:tcPr>
          <w:p w14:paraId="6D245606" w14:textId="77777777" w:rsidR="000579EB" w:rsidRPr="00B2541B" w:rsidRDefault="000579EB">
            <w:pPr>
              <w:rPr>
                <w:rFonts w:cs="Arial"/>
                <w:lang w:eastAsia="en-US"/>
              </w:rPr>
            </w:pPr>
            <w:r w:rsidRPr="00B2541B">
              <w:rPr>
                <w:rFonts w:cs="Arial"/>
                <w:lang w:eastAsia="en-US"/>
              </w:rPr>
              <w:t>Reference Number</w:t>
            </w:r>
          </w:p>
        </w:tc>
        <w:tc>
          <w:tcPr>
            <w:tcW w:w="4420" w:type="dxa"/>
          </w:tcPr>
          <w:p w14:paraId="26050BF5" w14:textId="77777777" w:rsidR="000579EB" w:rsidRPr="00B2541B" w:rsidRDefault="000579EB">
            <w:pPr>
              <w:rPr>
                <w:rFonts w:cs="Arial"/>
                <w:color w:val="000000" w:themeColor="text1"/>
                <w:lang w:eastAsia="en-US"/>
              </w:rPr>
            </w:pPr>
            <w:r w:rsidRPr="00B2541B">
              <w:rPr>
                <w:rFonts w:cs="Arial"/>
                <w:color w:val="000000" w:themeColor="text1"/>
                <w:lang w:eastAsia="en-US"/>
              </w:rPr>
              <w:t xml:space="preserve">Same as </w:t>
            </w:r>
            <w:proofErr w:type="spellStart"/>
            <w:r w:rsidRPr="00B2541B">
              <w:rPr>
                <w:rFonts w:cs="Arial"/>
                <w:color w:val="000000" w:themeColor="text1"/>
                <w:lang w:eastAsia="en-US"/>
              </w:rPr>
              <w:t>PurchaseOrderRecieptImport</w:t>
            </w:r>
            <w:proofErr w:type="spellEnd"/>
          </w:p>
        </w:tc>
      </w:tr>
      <w:tr w:rsidR="000579EB" w:rsidRPr="00B2541B" w14:paraId="47DA3F9A"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097" w:type="dxa"/>
          </w:tcPr>
          <w:p w14:paraId="6891C94D" w14:textId="4B54D092" w:rsidR="000579EB" w:rsidRPr="00B2541B" w:rsidRDefault="00226A55">
            <w:pPr>
              <w:rPr>
                <w:rFonts w:cs="Arial"/>
                <w:lang w:eastAsia="en-US"/>
              </w:rPr>
            </w:pPr>
            <w:proofErr w:type="spellStart"/>
            <w:r w:rsidRPr="00B2541B">
              <w:rPr>
                <w:rFonts w:cs="Arial"/>
                <w:lang w:eastAsia="en-US"/>
              </w:rPr>
              <w:t>BillOfLanding</w:t>
            </w:r>
            <w:proofErr w:type="spellEnd"/>
          </w:p>
        </w:tc>
        <w:tc>
          <w:tcPr>
            <w:tcW w:w="4420" w:type="dxa"/>
          </w:tcPr>
          <w:p w14:paraId="3BE47E9E" w14:textId="14B8D87C" w:rsidR="000579EB" w:rsidRPr="00B2541B" w:rsidRDefault="0692E0E6">
            <w:pPr>
              <w:rPr>
                <w:rFonts w:cs="Arial"/>
                <w:color w:val="000000"/>
                <w:lang w:eastAsia="en-US"/>
              </w:rPr>
            </w:pPr>
            <w:r w:rsidRPr="00B2541B">
              <w:rPr>
                <w:rFonts w:cs="Arial"/>
                <w:color w:val="000000" w:themeColor="text1"/>
                <w:lang w:eastAsia="en-US"/>
              </w:rPr>
              <w:t>Bill of Landing</w:t>
            </w:r>
          </w:p>
        </w:tc>
      </w:tr>
      <w:tr w:rsidR="000579EB" w:rsidRPr="00B2541B" w14:paraId="6667CB57"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097" w:type="dxa"/>
          </w:tcPr>
          <w:p w14:paraId="56B4F2AB" w14:textId="43652E31" w:rsidR="000579EB" w:rsidRPr="00B2541B" w:rsidRDefault="00226A55">
            <w:pPr>
              <w:rPr>
                <w:rFonts w:cs="Arial"/>
                <w:lang w:eastAsia="en-US"/>
              </w:rPr>
            </w:pPr>
            <w:proofErr w:type="spellStart"/>
            <w:r w:rsidRPr="00B2541B">
              <w:rPr>
                <w:rFonts w:cs="Arial"/>
                <w:lang w:eastAsia="en-US"/>
              </w:rPr>
              <w:lastRenderedPageBreak/>
              <w:t>ReceiptComments</w:t>
            </w:r>
            <w:proofErr w:type="spellEnd"/>
          </w:p>
        </w:tc>
        <w:tc>
          <w:tcPr>
            <w:tcW w:w="4420" w:type="dxa"/>
          </w:tcPr>
          <w:p w14:paraId="76CE60E3" w14:textId="0DD2592B" w:rsidR="000579EB" w:rsidRPr="00B2541B" w:rsidRDefault="00A948C6">
            <w:pPr>
              <w:spacing w:line="259" w:lineRule="auto"/>
              <w:rPr>
                <w:rFonts w:eastAsia="Times New Roman" w:cs="Times New Roman"/>
                <w:color w:val="000000" w:themeColor="text1"/>
                <w:lang w:eastAsia="en-US"/>
              </w:rPr>
            </w:pPr>
            <w:r w:rsidRPr="00B2541B">
              <w:rPr>
                <w:rFonts w:eastAsia="Times New Roman" w:cs="Times New Roman"/>
                <w:color w:val="000000" w:themeColor="text1"/>
                <w:lang w:eastAsia="en-US"/>
              </w:rPr>
              <w:t>Receipt Comments</w:t>
            </w:r>
          </w:p>
        </w:tc>
      </w:tr>
    </w:tbl>
    <w:p w14:paraId="5597E7C0" w14:textId="77777777" w:rsidR="00141A66" w:rsidRPr="00B2541B" w:rsidRDefault="00141A66" w:rsidP="00AF15A7">
      <w:pPr>
        <w:pStyle w:val="BodyText"/>
        <w:ind w:left="0"/>
      </w:pPr>
    </w:p>
    <w:p w14:paraId="0DD70C22" w14:textId="4A440D53" w:rsidR="397DC5CE" w:rsidRPr="00B2541B" w:rsidRDefault="573E326E" w:rsidP="00053F78">
      <w:pPr>
        <w:pStyle w:val="Heading3"/>
      </w:pPr>
      <w:r w:rsidRPr="00B2541B">
        <w:t>Field Mapping for Purchase order receipt line import business class</w:t>
      </w:r>
    </w:p>
    <w:tbl>
      <w:tblPr>
        <w:tblStyle w:val="InforTable0"/>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4405"/>
      </w:tblGrid>
      <w:tr w:rsidR="397DC5CE" w:rsidRPr="00B2541B" w14:paraId="23DE6CA6" w14:textId="77777777" w:rsidTr="471F0C20">
        <w:trPr>
          <w:cnfStyle w:val="100000000000" w:firstRow="1" w:lastRow="0" w:firstColumn="0" w:lastColumn="0" w:oddVBand="0" w:evenVBand="0" w:oddHBand="0" w:evenHBand="0" w:firstRowFirstColumn="0" w:firstRowLastColumn="0" w:lastRowFirstColumn="0" w:lastRowLastColumn="0"/>
          <w:trHeight w:val="300"/>
        </w:trPr>
        <w:tc>
          <w:tcPr>
            <w:tcW w:w="4112" w:type="dxa"/>
          </w:tcPr>
          <w:p w14:paraId="27EE98F6" w14:textId="77777777" w:rsidR="397DC5CE" w:rsidRPr="00B2541B" w:rsidRDefault="397DC5CE" w:rsidP="397DC5CE">
            <w:pPr>
              <w:rPr>
                <w:rFonts w:cs="Arial"/>
                <w:sz w:val="20"/>
                <w:szCs w:val="20"/>
                <w:lang w:eastAsia="en-US"/>
              </w:rPr>
            </w:pPr>
            <w:r w:rsidRPr="00B2541B">
              <w:rPr>
                <w:rFonts w:cs="Arial"/>
                <w:sz w:val="20"/>
                <w:szCs w:val="20"/>
                <w:lang w:eastAsia="en-US"/>
              </w:rPr>
              <w:t>FSM Field</w:t>
            </w:r>
          </w:p>
        </w:tc>
        <w:tc>
          <w:tcPr>
            <w:tcW w:w="4405" w:type="dxa"/>
          </w:tcPr>
          <w:p w14:paraId="6DFB8665" w14:textId="77777777" w:rsidR="397DC5CE" w:rsidRPr="00B2541B" w:rsidRDefault="397DC5CE" w:rsidP="397DC5CE">
            <w:pPr>
              <w:rPr>
                <w:rFonts w:cs="Arial"/>
                <w:sz w:val="20"/>
                <w:szCs w:val="20"/>
                <w:lang w:eastAsia="en-US"/>
              </w:rPr>
            </w:pPr>
            <w:r w:rsidRPr="00B2541B">
              <w:rPr>
                <w:rFonts w:cs="Arial"/>
                <w:sz w:val="20"/>
                <w:szCs w:val="20"/>
                <w:lang w:eastAsia="en-US"/>
              </w:rPr>
              <w:t>Comment</w:t>
            </w:r>
          </w:p>
        </w:tc>
      </w:tr>
      <w:tr w:rsidR="397DC5CE" w:rsidRPr="00B2541B" w14:paraId="2CEC7D29"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tcPr>
          <w:p w14:paraId="76AB08E7" w14:textId="77777777" w:rsidR="397DC5CE" w:rsidRPr="00B2541B" w:rsidRDefault="397DC5CE" w:rsidP="471F0C20">
            <w:pPr>
              <w:rPr>
                <w:rFonts w:cs="Arial"/>
                <w:color w:val="FF0000"/>
                <w:lang w:eastAsia="en-US"/>
              </w:rPr>
            </w:pPr>
            <w:r w:rsidRPr="00B2541B">
              <w:rPr>
                <w:rFonts w:cs="Arial"/>
                <w:color w:val="FF0000"/>
                <w:lang w:eastAsia="en-US"/>
              </w:rPr>
              <w:t>Company</w:t>
            </w:r>
          </w:p>
        </w:tc>
        <w:tc>
          <w:tcPr>
            <w:tcW w:w="4405" w:type="dxa"/>
          </w:tcPr>
          <w:p w14:paraId="52786D2D" w14:textId="5AADDA8B" w:rsidR="397DC5CE" w:rsidRPr="00B2541B" w:rsidRDefault="397DC5CE" w:rsidP="397DC5CE">
            <w:pPr>
              <w:rPr>
                <w:rFonts w:cs="Arial"/>
                <w:color w:val="000000" w:themeColor="text1"/>
                <w:lang w:eastAsia="en-US"/>
              </w:rPr>
            </w:pPr>
            <w:r w:rsidRPr="00B2541B">
              <w:rPr>
                <w:rFonts w:cs="Arial"/>
                <w:color w:val="000000" w:themeColor="text1"/>
                <w:lang w:eastAsia="en-US"/>
              </w:rPr>
              <w:t>Map Default Company</w:t>
            </w:r>
          </w:p>
        </w:tc>
      </w:tr>
      <w:tr w:rsidR="397DC5CE" w:rsidRPr="00B2541B" w14:paraId="4838C6AB"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tcPr>
          <w:p w14:paraId="76446FBC" w14:textId="77777777" w:rsidR="397DC5CE" w:rsidRPr="00B2541B" w:rsidRDefault="397DC5CE" w:rsidP="471F0C20">
            <w:pPr>
              <w:rPr>
                <w:rFonts w:cs="Arial"/>
                <w:color w:val="FF0000"/>
                <w:lang w:eastAsia="en-US"/>
              </w:rPr>
            </w:pPr>
            <w:proofErr w:type="spellStart"/>
            <w:r w:rsidRPr="00B2541B">
              <w:rPr>
                <w:rFonts w:cs="Arial"/>
                <w:color w:val="FF0000"/>
                <w:lang w:eastAsia="en-US"/>
              </w:rPr>
              <w:t>PurchaseOrderReceiptImport</w:t>
            </w:r>
            <w:proofErr w:type="spellEnd"/>
          </w:p>
        </w:tc>
        <w:tc>
          <w:tcPr>
            <w:tcW w:w="4405" w:type="dxa"/>
          </w:tcPr>
          <w:p w14:paraId="02053E61"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The one used in PO Receipt Import Interface</w:t>
            </w:r>
          </w:p>
        </w:tc>
      </w:tr>
      <w:tr w:rsidR="397DC5CE" w:rsidRPr="00B2541B" w14:paraId="01BA2B56"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tcPr>
          <w:p w14:paraId="5AFDAF74" w14:textId="77777777" w:rsidR="397DC5CE" w:rsidRPr="00B2541B" w:rsidRDefault="397DC5CE" w:rsidP="397DC5CE">
            <w:pPr>
              <w:rPr>
                <w:rFonts w:cs="Arial"/>
                <w:lang w:eastAsia="en-US"/>
              </w:rPr>
            </w:pPr>
            <w:proofErr w:type="spellStart"/>
            <w:r w:rsidRPr="00B2541B">
              <w:rPr>
                <w:rFonts w:cs="Arial"/>
                <w:lang w:eastAsia="en-US"/>
              </w:rPr>
              <w:t>PurchaseOrderReceiptLineImport.LineNumber</w:t>
            </w:r>
            <w:proofErr w:type="spellEnd"/>
          </w:p>
        </w:tc>
        <w:tc>
          <w:tcPr>
            <w:tcW w:w="4405" w:type="dxa"/>
          </w:tcPr>
          <w:p w14:paraId="3DC355F2"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Line number</w:t>
            </w:r>
          </w:p>
        </w:tc>
      </w:tr>
      <w:tr w:rsidR="397DC5CE" w:rsidRPr="00B2541B" w14:paraId="674CEA03"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tcPr>
          <w:p w14:paraId="343D7BDE" w14:textId="77777777" w:rsidR="397DC5CE" w:rsidRPr="00B2541B" w:rsidRDefault="397DC5CE" w:rsidP="471F0C20">
            <w:pPr>
              <w:rPr>
                <w:rFonts w:cs="Arial"/>
                <w:color w:val="FF0000"/>
                <w:lang w:eastAsia="en-US"/>
              </w:rPr>
            </w:pPr>
            <w:proofErr w:type="spellStart"/>
            <w:r w:rsidRPr="00B2541B">
              <w:rPr>
                <w:rFonts w:cs="Arial"/>
                <w:color w:val="FF0000"/>
                <w:lang w:eastAsia="en-US"/>
              </w:rPr>
              <w:t>RunGroup</w:t>
            </w:r>
            <w:proofErr w:type="spellEnd"/>
          </w:p>
        </w:tc>
        <w:tc>
          <w:tcPr>
            <w:tcW w:w="4405" w:type="dxa"/>
          </w:tcPr>
          <w:p w14:paraId="3C3730E0" w14:textId="3762EFAF" w:rsidR="397DC5CE" w:rsidRPr="00B2541B" w:rsidRDefault="17CD8F71" w:rsidP="73E19938">
            <w:pPr>
              <w:rPr>
                <w:rFonts w:cs="Arial"/>
                <w:color w:val="000000" w:themeColor="text1"/>
                <w:lang w:eastAsia="en-US"/>
              </w:rPr>
            </w:pPr>
            <w:hyperlink w:anchor="_Purchase_order_receipt">
              <w:r w:rsidRPr="00B2541B">
                <w:rPr>
                  <w:rStyle w:val="Hyperlink"/>
                  <w:rFonts w:cs="Arial"/>
                  <w:lang w:eastAsia="en-US"/>
                </w:rPr>
                <w:t xml:space="preserve">The one </w:t>
              </w:r>
              <w:proofErr w:type="gramStart"/>
              <w:r w:rsidRPr="00B2541B">
                <w:rPr>
                  <w:rStyle w:val="Hyperlink"/>
                  <w:rFonts w:cs="Arial"/>
                  <w:lang w:eastAsia="en-US"/>
                </w:rPr>
                <w:t>used in</w:t>
              </w:r>
              <w:proofErr w:type="gramEnd"/>
              <w:r w:rsidRPr="00B2541B">
                <w:rPr>
                  <w:rStyle w:val="Hyperlink"/>
                  <w:rFonts w:cs="Arial"/>
                  <w:lang w:eastAsia="en-US"/>
                </w:rPr>
                <w:t xml:space="preserve"> for the file name of po receipt</w:t>
              </w:r>
            </w:hyperlink>
          </w:p>
        </w:tc>
      </w:tr>
      <w:tr w:rsidR="397DC5CE" w:rsidRPr="00B2541B" w14:paraId="0864C67B"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tcPr>
          <w:p w14:paraId="64671844" w14:textId="77777777" w:rsidR="397DC5CE" w:rsidRPr="00B2541B" w:rsidRDefault="397DC5CE" w:rsidP="397DC5CE">
            <w:pPr>
              <w:rPr>
                <w:rFonts w:cs="Arial"/>
                <w:lang w:eastAsia="en-US"/>
              </w:rPr>
            </w:pPr>
            <w:proofErr w:type="spellStart"/>
            <w:r w:rsidRPr="00B2541B">
              <w:rPr>
                <w:rFonts w:cs="Arial"/>
                <w:lang w:eastAsia="en-US"/>
              </w:rPr>
              <w:t>PurchaseOrderReceiptLine.SequenceNumber</w:t>
            </w:r>
            <w:proofErr w:type="spellEnd"/>
          </w:p>
        </w:tc>
        <w:tc>
          <w:tcPr>
            <w:tcW w:w="4405" w:type="dxa"/>
          </w:tcPr>
          <w:p w14:paraId="171A1446" w14:textId="77777777" w:rsidR="397DC5CE" w:rsidRPr="00B2541B" w:rsidRDefault="397DC5CE" w:rsidP="397DC5CE">
            <w:pPr>
              <w:rPr>
                <w:rFonts w:eastAsia="Arial" w:cs="Arial"/>
                <w:lang w:eastAsia="en-US"/>
              </w:rPr>
            </w:pPr>
            <w:r w:rsidRPr="00B2541B">
              <w:rPr>
                <w:rFonts w:eastAsia="Arial" w:cs="Arial"/>
                <w:lang w:eastAsia="en-US"/>
              </w:rPr>
              <w:t>FSM Item number</w:t>
            </w:r>
          </w:p>
        </w:tc>
      </w:tr>
      <w:tr w:rsidR="397DC5CE" w:rsidRPr="00B2541B" w14:paraId="56345D44"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tcPr>
          <w:p w14:paraId="1E1BC40D" w14:textId="77777777" w:rsidR="397DC5CE" w:rsidRPr="00B2541B" w:rsidRDefault="397DC5CE" w:rsidP="471F0C20">
            <w:pPr>
              <w:rPr>
                <w:rFonts w:cs="Arial"/>
                <w:color w:val="FF0000"/>
                <w:lang w:eastAsia="en-US"/>
              </w:rPr>
            </w:pPr>
            <w:r w:rsidRPr="00B2541B">
              <w:rPr>
                <w:rFonts w:cs="Arial"/>
                <w:color w:val="FF0000"/>
                <w:lang w:eastAsia="en-US"/>
              </w:rPr>
              <w:t>Location</w:t>
            </w:r>
          </w:p>
        </w:tc>
        <w:tc>
          <w:tcPr>
            <w:tcW w:w="4405" w:type="dxa"/>
          </w:tcPr>
          <w:p w14:paraId="4E0948E7"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 xml:space="preserve">FSM </w:t>
            </w:r>
            <w:proofErr w:type="spellStart"/>
            <w:r w:rsidRPr="00B2541B">
              <w:rPr>
                <w:rFonts w:cs="Arial"/>
                <w:color w:val="000000" w:themeColor="text1"/>
                <w:lang w:eastAsia="en-US"/>
              </w:rPr>
              <w:t>ItemLocation</w:t>
            </w:r>
            <w:proofErr w:type="spellEnd"/>
          </w:p>
        </w:tc>
      </w:tr>
      <w:tr w:rsidR="397DC5CE" w:rsidRPr="00B2541B" w14:paraId="3CFB8D90"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tcPr>
          <w:p w14:paraId="35957FCA" w14:textId="77777777" w:rsidR="397DC5CE" w:rsidRPr="00B2541B" w:rsidRDefault="397DC5CE" w:rsidP="397DC5CE">
            <w:pPr>
              <w:rPr>
                <w:rFonts w:cs="Arial"/>
                <w:color w:val="FF0000"/>
                <w:lang w:eastAsia="en-US"/>
              </w:rPr>
            </w:pPr>
            <w:proofErr w:type="spellStart"/>
            <w:r w:rsidRPr="00B2541B">
              <w:rPr>
                <w:rFonts w:cs="Arial"/>
                <w:color w:val="FF0000"/>
                <w:lang w:eastAsia="en-US"/>
              </w:rPr>
              <w:t>EnteredReceivedQuantity</w:t>
            </w:r>
            <w:proofErr w:type="spellEnd"/>
          </w:p>
        </w:tc>
        <w:tc>
          <w:tcPr>
            <w:tcW w:w="4405" w:type="dxa"/>
          </w:tcPr>
          <w:p w14:paraId="76810484"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 xml:space="preserve">Item type </w:t>
            </w:r>
          </w:p>
        </w:tc>
      </w:tr>
      <w:tr w:rsidR="397DC5CE" w:rsidRPr="00B2541B" w14:paraId="63A13780"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tcPr>
          <w:p w14:paraId="788F59B4" w14:textId="77777777" w:rsidR="397DC5CE" w:rsidRPr="00B2541B" w:rsidRDefault="397DC5CE" w:rsidP="397DC5CE">
            <w:pPr>
              <w:rPr>
                <w:rFonts w:cs="Arial"/>
                <w:color w:val="FF0000"/>
                <w:lang w:eastAsia="en-US"/>
              </w:rPr>
            </w:pPr>
            <w:proofErr w:type="spellStart"/>
            <w:r w:rsidRPr="00B2541B">
              <w:rPr>
                <w:rFonts w:cs="Arial"/>
                <w:color w:val="FF0000"/>
                <w:lang w:eastAsia="en-US"/>
              </w:rPr>
              <w:t>ReceivedUOM</w:t>
            </w:r>
            <w:proofErr w:type="spellEnd"/>
          </w:p>
        </w:tc>
        <w:tc>
          <w:tcPr>
            <w:tcW w:w="4405" w:type="dxa"/>
          </w:tcPr>
          <w:p w14:paraId="0ACBB9EC"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FSM Item UOM</w:t>
            </w:r>
          </w:p>
        </w:tc>
      </w:tr>
      <w:tr w:rsidR="397DC5CE" w:rsidRPr="00B2541B" w14:paraId="298929F5"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tcPr>
          <w:p w14:paraId="1C34FBE8" w14:textId="77777777" w:rsidR="397DC5CE" w:rsidRPr="00B2541B" w:rsidRDefault="397DC5CE" w:rsidP="397DC5CE">
            <w:pPr>
              <w:rPr>
                <w:rFonts w:cs="Arial"/>
                <w:color w:val="FF0000"/>
                <w:lang w:eastAsia="en-US"/>
              </w:rPr>
            </w:pPr>
            <w:proofErr w:type="spellStart"/>
            <w:r w:rsidRPr="00B2541B">
              <w:rPr>
                <w:rFonts w:cs="Arial"/>
                <w:color w:val="FF0000"/>
                <w:lang w:eastAsia="en-US"/>
              </w:rPr>
              <w:t>OriginalUnitCost</w:t>
            </w:r>
            <w:proofErr w:type="spellEnd"/>
          </w:p>
        </w:tc>
        <w:tc>
          <w:tcPr>
            <w:tcW w:w="4405" w:type="dxa"/>
          </w:tcPr>
          <w:p w14:paraId="1CF51683"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Received Unit Cost of the item.</w:t>
            </w:r>
          </w:p>
        </w:tc>
      </w:tr>
      <w:tr w:rsidR="397DC5CE" w:rsidRPr="00B2541B" w14:paraId="3FCEA01E"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tcPr>
          <w:p w14:paraId="164E3D88" w14:textId="77777777" w:rsidR="397DC5CE" w:rsidRPr="00B2541B" w:rsidRDefault="397DC5CE" w:rsidP="397DC5CE">
            <w:pPr>
              <w:rPr>
                <w:rFonts w:cs="Arial"/>
                <w:lang w:eastAsia="en-US"/>
              </w:rPr>
            </w:pPr>
            <w:proofErr w:type="spellStart"/>
            <w:r w:rsidRPr="00B2541B">
              <w:rPr>
                <w:rFonts w:cs="Arial"/>
                <w:lang w:eastAsia="en-US"/>
              </w:rPr>
              <w:t>CancelBackorder</w:t>
            </w:r>
            <w:proofErr w:type="spellEnd"/>
          </w:p>
        </w:tc>
        <w:tc>
          <w:tcPr>
            <w:tcW w:w="4405" w:type="dxa"/>
          </w:tcPr>
          <w:p w14:paraId="04DA34B2" w14:textId="77777777" w:rsidR="397DC5CE" w:rsidRPr="00B2541B" w:rsidRDefault="397DC5CE" w:rsidP="397DC5CE">
            <w:pPr>
              <w:rPr>
                <w:rFonts w:cs="Arial"/>
                <w:color w:val="000000" w:themeColor="text1"/>
                <w:lang w:eastAsia="en-US"/>
              </w:rPr>
            </w:pPr>
            <w:r w:rsidRPr="00B2541B">
              <w:rPr>
                <w:rFonts w:cs="Arial"/>
                <w:color w:val="000000" w:themeColor="text1"/>
              </w:rPr>
              <w:t>This indicates if Back Ordered items are to be cancelled or not.</w:t>
            </w:r>
          </w:p>
        </w:tc>
      </w:tr>
      <w:tr w:rsidR="397DC5CE" w:rsidRPr="00B2541B" w14:paraId="6299A8A6"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tcPr>
          <w:p w14:paraId="29C22DF6" w14:textId="77777777" w:rsidR="397DC5CE" w:rsidRPr="00B2541B" w:rsidRDefault="397DC5CE" w:rsidP="397DC5CE">
            <w:pPr>
              <w:rPr>
                <w:rFonts w:cs="Arial"/>
                <w:lang w:eastAsia="en-US"/>
              </w:rPr>
            </w:pPr>
            <w:proofErr w:type="spellStart"/>
            <w:r w:rsidRPr="00B2541B">
              <w:rPr>
                <w:rFonts w:cs="Arial"/>
                <w:lang w:eastAsia="en-US"/>
              </w:rPr>
              <w:t>RecComments</w:t>
            </w:r>
            <w:proofErr w:type="spellEnd"/>
          </w:p>
        </w:tc>
        <w:tc>
          <w:tcPr>
            <w:tcW w:w="4405" w:type="dxa"/>
          </w:tcPr>
          <w:p w14:paraId="7221908C" w14:textId="77777777" w:rsidR="397DC5CE" w:rsidRPr="00B2541B" w:rsidRDefault="397DC5CE" w:rsidP="397DC5CE">
            <w:pPr>
              <w:rPr>
                <w:rFonts w:cs="Arial"/>
                <w:color w:val="000000" w:themeColor="text1"/>
                <w:lang w:eastAsia="en-US"/>
              </w:rPr>
            </w:pPr>
            <w:r w:rsidRPr="00B2541B">
              <w:rPr>
                <w:rFonts w:cs="Arial"/>
                <w:color w:val="000000" w:themeColor="text1"/>
                <w:lang w:eastAsia="en-US"/>
              </w:rPr>
              <w:t>Receipt Comments</w:t>
            </w:r>
          </w:p>
        </w:tc>
      </w:tr>
    </w:tbl>
    <w:p w14:paraId="7CE62C81" w14:textId="013FC034" w:rsidR="73E19938" w:rsidRPr="00B2541B" w:rsidRDefault="73E19938" w:rsidP="009D0520">
      <w:pPr>
        <w:pStyle w:val="BodyText"/>
        <w:ind w:left="0"/>
      </w:pPr>
    </w:p>
    <w:p w14:paraId="6D7DC623" w14:textId="29D6E2B8" w:rsidR="00EE08E5" w:rsidRPr="00B2541B" w:rsidRDefault="00141A66" w:rsidP="00053F78">
      <w:pPr>
        <w:pStyle w:val="Heading3"/>
      </w:pPr>
      <w:r w:rsidRPr="00B2541B">
        <w:t>F</w:t>
      </w:r>
      <w:r w:rsidR="691D12BF" w:rsidRPr="00B2541B">
        <w:t>IELD MAPPING FOR PURCHASE ORDER RECEIPT inventory detail IMPORT BUSINESS CLASS</w:t>
      </w:r>
      <w:r w:rsidR="001878D1" w:rsidRPr="00B2541B">
        <w:t xml:space="preserve"> (IF APPLICABLE)</w:t>
      </w:r>
    </w:p>
    <w:tbl>
      <w:tblPr>
        <w:tblStyle w:val="InforTable0"/>
        <w:tblW w:w="851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4405"/>
      </w:tblGrid>
      <w:tr w:rsidR="00A948C6" w:rsidRPr="00B2541B" w14:paraId="024A866B" w14:textId="77777777" w:rsidTr="471F0C20">
        <w:trPr>
          <w:cnfStyle w:val="100000000000" w:firstRow="1" w:lastRow="0" w:firstColumn="0" w:lastColumn="0" w:oddVBand="0" w:evenVBand="0" w:oddHBand="0" w:evenHBand="0" w:firstRowFirstColumn="0" w:firstRowLastColumn="0" w:lastRowFirstColumn="0" w:lastRowLastColumn="0"/>
          <w:trHeight w:val="300"/>
        </w:trPr>
        <w:tc>
          <w:tcPr>
            <w:tcW w:w="4112" w:type="dxa"/>
            <w:hideMark/>
          </w:tcPr>
          <w:p w14:paraId="225FC986" w14:textId="77777777" w:rsidR="00A948C6" w:rsidRPr="00B2541B" w:rsidRDefault="00A948C6">
            <w:pPr>
              <w:rPr>
                <w:rFonts w:cs="Arial"/>
                <w:sz w:val="20"/>
                <w:szCs w:val="20"/>
                <w:lang w:eastAsia="en-US"/>
              </w:rPr>
            </w:pPr>
            <w:r w:rsidRPr="00B2541B">
              <w:rPr>
                <w:rFonts w:cs="Arial"/>
                <w:bCs/>
                <w:sz w:val="20"/>
                <w:szCs w:val="20"/>
                <w:lang w:eastAsia="en-US"/>
              </w:rPr>
              <w:t>FSM Field</w:t>
            </w:r>
          </w:p>
        </w:tc>
        <w:tc>
          <w:tcPr>
            <w:tcW w:w="4405" w:type="dxa"/>
            <w:hideMark/>
          </w:tcPr>
          <w:p w14:paraId="4FC2E14F" w14:textId="77777777" w:rsidR="00A948C6" w:rsidRPr="00B2541B" w:rsidRDefault="00A948C6">
            <w:pPr>
              <w:rPr>
                <w:rFonts w:cs="Arial"/>
                <w:sz w:val="20"/>
                <w:szCs w:val="20"/>
                <w:lang w:eastAsia="en-US"/>
              </w:rPr>
            </w:pPr>
            <w:r w:rsidRPr="00B2541B">
              <w:rPr>
                <w:rFonts w:cs="Arial"/>
                <w:bCs/>
                <w:sz w:val="20"/>
                <w:szCs w:val="20"/>
                <w:lang w:eastAsia="en-US"/>
              </w:rPr>
              <w:t>Comment</w:t>
            </w:r>
          </w:p>
        </w:tc>
      </w:tr>
      <w:tr w:rsidR="00A948C6" w:rsidRPr="00B2541B" w14:paraId="7373D1D4" w14:textId="77777777" w:rsidTr="471F0C20">
        <w:trPr>
          <w:cnfStyle w:val="000000100000" w:firstRow="0" w:lastRow="0" w:firstColumn="0" w:lastColumn="0" w:oddVBand="0" w:evenVBand="0" w:oddHBand="1" w:evenHBand="0" w:firstRowFirstColumn="0" w:firstRowLastColumn="0" w:lastRowFirstColumn="0" w:lastRowLastColumn="0"/>
          <w:trHeight w:val="315"/>
        </w:trPr>
        <w:tc>
          <w:tcPr>
            <w:tcW w:w="4112" w:type="dxa"/>
            <w:hideMark/>
          </w:tcPr>
          <w:p w14:paraId="046AC3EF" w14:textId="4D661B66" w:rsidR="00A948C6" w:rsidRPr="00B2541B" w:rsidRDefault="6674606D" w:rsidP="471F0C20">
            <w:pPr>
              <w:rPr>
                <w:rFonts w:cs="Arial"/>
                <w:color w:val="FF0000"/>
                <w:lang w:eastAsia="en-US"/>
              </w:rPr>
            </w:pPr>
            <w:r w:rsidRPr="00B2541B">
              <w:rPr>
                <w:rFonts w:cs="Arial"/>
                <w:color w:val="FF0000"/>
                <w:lang w:eastAsia="en-US"/>
              </w:rPr>
              <w:t>Company</w:t>
            </w:r>
          </w:p>
        </w:tc>
        <w:tc>
          <w:tcPr>
            <w:tcW w:w="4405" w:type="dxa"/>
          </w:tcPr>
          <w:p w14:paraId="0EEB499D" w14:textId="554E62F5" w:rsidR="00A948C6" w:rsidRPr="00B2541B" w:rsidRDefault="6399AE07" w:rsidP="397DC5CE">
            <w:pPr>
              <w:rPr>
                <w:rFonts w:cs="Arial"/>
                <w:color w:val="000000"/>
                <w:lang w:eastAsia="en-US"/>
              </w:rPr>
            </w:pPr>
            <w:r w:rsidRPr="00B2541B">
              <w:rPr>
                <w:rFonts w:cs="Arial"/>
                <w:color w:val="000000" w:themeColor="text1"/>
                <w:lang w:eastAsia="en-US"/>
              </w:rPr>
              <w:t xml:space="preserve">Map </w:t>
            </w:r>
            <w:r w:rsidR="1EB9FD3E" w:rsidRPr="00B2541B">
              <w:rPr>
                <w:rFonts w:cs="Arial"/>
                <w:color w:val="000000" w:themeColor="text1"/>
                <w:lang w:eastAsia="en-US"/>
              </w:rPr>
              <w:t>default</w:t>
            </w:r>
            <w:r w:rsidRPr="00B2541B">
              <w:rPr>
                <w:rFonts w:cs="Arial"/>
                <w:color w:val="000000" w:themeColor="text1"/>
                <w:lang w:eastAsia="en-US"/>
              </w:rPr>
              <w:t xml:space="preserve"> company</w:t>
            </w:r>
          </w:p>
        </w:tc>
      </w:tr>
      <w:tr w:rsidR="00A948C6" w:rsidRPr="00B2541B" w14:paraId="67C8AE33"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hideMark/>
          </w:tcPr>
          <w:p w14:paraId="3416C41C" w14:textId="542975A5" w:rsidR="00A948C6" w:rsidRPr="00B2541B" w:rsidRDefault="6674606D" w:rsidP="471F0C20">
            <w:pPr>
              <w:rPr>
                <w:rFonts w:cs="Arial"/>
                <w:color w:val="FF0000"/>
                <w:lang w:eastAsia="en-US"/>
              </w:rPr>
            </w:pPr>
            <w:proofErr w:type="spellStart"/>
            <w:r w:rsidRPr="00B2541B">
              <w:rPr>
                <w:rFonts w:cs="Arial"/>
                <w:color w:val="FF0000"/>
                <w:lang w:eastAsia="en-US"/>
              </w:rPr>
              <w:t>PurchaseOrderReceiptImport</w:t>
            </w:r>
            <w:proofErr w:type="spellEnd"/>
          </w:p>
        </w:tc>
        <w:tc>
          <w:tcPr>
            <w:tcW w:w="4405" w:type="dxa"/>
          </w:tcPr>
          <w:p w14:paraId="686E3A8A" w14:textId="672862E0" w:rsidR="00A948C6" w:rsidRPr="00B2541B" w:rsidRDefault="631DF7E2">
            <w:pPr>
              <w:rPr>
                <w:rFonts w:cs="Arial"/>
                <w:color w:val="000000"/>
                <w:lang w:eastAsia="en-US"/>
              </w:rPr>
            </w:pPr>
            <w:r w:rsidRPr="00B2541B">
              <w:rPr>
                <w:rFonts w:cs="Arial"/>
                <w:color w:val="000000" w:themeColor="text1"/>
                <w:lang w:eastAsia="en-US"/>
              </w:rPr>
              <w:t>The one used in PO receipt import interface</w:t>
            </w:r>
          </w:p>
        </w:tc>
      </w:tr>
      <w:tr w:rsidR="73E19938" w:rsidRPr="00B2541B" w14:paraId="6491F09D"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hideMark/>
          </w:tcPr>
          <w:p w14:paraId="7BA3C8D2" w14:textId="0EAB8CD9" w:rsidR="6674606D" w:rsidRPr="00B2541B" w:rsidRDefault="6674606D" w:rsidP="73E19938">
            <w:pPr>
              <w:rPr>
                <w:rFonts w:cs="Arial"/>
                <w:lang w:eastAsia="en-US"/>
              </w:rPr>
            </w:pPr>
            <w:proofErr w:type="spellStart"/>
            <w:r w:rsidRPr="00B2541B">
              <w:rPr>
                <w:rFonts w:cs="Arial"/>
                <w:lang w:eastAsia="en-US"/>
              </w:rPr>
              <w:t>LineNumber</w:t>
            </w:r>
            <w:proofErr w:type="spellEnd"/>
          </w:p>
        </w:tc>
        <w:tc>
          <w:tcPr>
            <w:tcW w:w="4405" w:type="dxa"/>
          </w:tcPr>
          <w:p w14:paraId="65160363" w14:textId="08D5CF17" w:rsidR="6FEBCE9F" w:rsidRPr="00B2541B" w:rsidRDefault="6FEBCE9F" w:rsidP="73E19938">
            <w:pPr>
              <w:rPr>
                <w:rFonts w:cs="Arial"/>
                <w:color w:val="000000" w:themeColor="text1"/>
                <w:lang w:eastAsia="en-US"/>
              </w:rPr>
            </w:pPr>
            <w:r w:rsidRPr="00B2541B">
              <w:rPr>
                <w:rFonts w:cs="Arial"/>
                <w:color w:val="000000" w:themeColor="text1"/>
                <w:lang w:eastAsia="en-US"/>
              </w:rPr>
              <w:t>Line number</w:t>
            </w:r>
          </w:p>
        </w:tc>
      </w:tr>
      <w:tr w:rsidR="73E19938" w:rsidRPr="00B2541B" w14:paraId="54E65494"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hideMark/>
          </w:tcPr>
          <w:p w14:paraId="06D5D94F" w14:textId="03762FD7" w:rsidR="6674606D" w:rsidRPr="00B2541B" w:rsidRDefault="6674606D" w:rsidP="73E19938">
            <w:pPr>
              <w:rPr>
                <w:rFonts w:cs="Arial"/>
                <w:lang w:eastAsia="en-US"/>
              </w:rPr>
            </w:pPr>
            <w:proofErr w:type="spellStart"/>
            <w:r w:rsidRPr="00B2541B">
              <w:rPr>
                <w:rFonts w:cs="Arial"/>
                <w:lang w:eastAsia="en-US"/>
              </w:rPr>
              <w:t>Se</w:t>
            </w:r>
            <w:r w:rsidR="20A787B2" w:rsidRPr="00B2541B">
              <w:rPr>
                <w:rFonts w:cs="Arial"/>
                <w:lang w:eastAsia="en-US"/>
              </w:rPr>
              <w:t>quenceNumber</w:t>
            </w:r>
            <w:proofErr w:type="spellEnd"/>
          </w:p>
        </w:tc>
        <w:tc>
          <w:tcPr>
            <w:tcW w:w="4405" w:type="dxa"/>
          </w:tcPr>
          <w:p w14:paraId="14C9C1FD" w14:textId="1D16B1BB" w:rsidR="71F6C0E7" w:rsidRPr="00B2541B" w:rsidRDefault="71F6C0E7" w:rsidP="73E19938">
            <w:pPr>
              <w:rPr>
                <w:rFonts w:cs="Arial"/>
                <w:color w:val="000000" w:themeColor="text1"/>
                <w:lang w:eastAsia="en-US"/>
              </w:rPr>
            </w:pPr>
            <w:r w:rsidRPr="00B2541B">
              <w:rPr>
                <w:rFonts w:cs="Arial"/>
                <w:color w:val="000000" w:themeColor="text1"/>
                <w:lang w:eastAsia="en-US"/>
              </w:rPr>
              <w:t>Sequence Number</w:t>
            </w:r>
          </w:p>
        </w:tc>
      </w:tr>
      <w:tr w:rsidR="73E19938" w:rsidRPr="00B2541B" w14:paraId="3378B314"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hideMark/>
          </w:tcPr>
          <w:p w14:paraId="11030BF3" w14:textId="202267CD" w:rsidR="6F975EE4" w:rsidRPr="00B2541B" w:rsidRDefault="6F975EE4" w:rsidP="471F0C20">
            <w:pPr>
              <w:rPr>
                <w:rFonts w:cs="Arial"/>
                <w:color w:val="FF0000"/>
                <w:lang w:eastAsia="en-US"/>
              </w:rPr>
            </w:pPr>
            <w:proofErr w:type="spellStart"/>
            <w:r w:rsidRPr="00B2541B">
              <w:rPr>
                <w:rFonts w:cs="Arial"/>
                <w:color w:val="FF0000"/>
                <w:lang w:eastAsia="en-US"/>
              </w:rPr>
              <w:t>RunGroup</w:t>
            </w:r>
            <w:proofErr w:type="spellEnd"/>
          </w:p>
        </w:tc>
        <w:tc>
          <w:tcPr>
            <w:tcW w:w="4405" w:type="dxa"/>
          </w:tcPr>
          <w:p w14:paraId="416BB520" w14:textId="3B88A879" w:rsidR="775CFD44" w:rsidRPr="00B2541B" w:rsidRDefault="775CFD44" w:rsidP="73E19938">
            <w:pPr>
              <w:rPr>
                <w:rFonts w:cs="Arial"/>
                <w:color w:val="000000" w:themeColor="text1"/>
                <w:lang w:eastAsia="en-US"/>
              </w:rPr>
            </w:pPr>
            <w:hyperlink w:anchor="_Purchase_order_receipt">
              <w:r w:rsidRPr="00B2541B">
                <w:rPr>
                  <w:rStyle w:val="Hyperlink"/>
                  <w:rFonts w:cs="Arial"/>
                  <w:lang w:eastAsia="en-US"/>
                </w:rPr>
                <w:t xml:space="preserve">The one </w:t>
              </w:r>
              <w:proofErr w:type="gramStart"/>
              <w:r w:rsidRPr="00B2541B">
                <w:rPr>
                  <w:rStyle w:val="Hyperlink"/>
                  <w:rFonts w:cs="Arial"/>
                  <w:lang w:eastAsia="en-US"/>
                </w:rPr>
                <w:t>used in</w:t>
              </w:r>
              <w:proofErr w:type="gramEnd"/>
              <w:r w:rsidRPr="00B2541B">
                <w:rPr>
                  <w:rStyle w:val="Hyperlink"/>
                  <w:rFonts w:cs="Arial"/>
                  <w:lang w:eastAsia="en-US"/>
                </w:rPr>
                <w:t xml:space="preserve"> for the file name of po receipt</w:t>
              </w:r>
            </w:hyperlink>
          </w:p>
        </w:tc>
      </w:tr>
      <w:tr w:rsidR="73E19938" w:rsidRPr="00B2541B" w14:paraId="2776DEB4"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hideMark/>
          </w:tcPr>
          <w:p w14:paraId="2BD72FE8" w14:textId="7782312F" w:rsidR="6F975EE4" w:rsidRPr="00B2541B" w:rsidRDefault="6F975EE4" w:rsidP="73E19938">
            <w:pPr>
              <w:rPr>
                <w:rFonts w:cs="Arial"/>
                <w:color w:val="FF0000"/>
                <w:lang w:eastAsia="en-US"/>
              </w:rPr>
            </w:pPr>
            <w:r w:rsidRPr="00B2541B">
              <w:rPr>
                <w:rFonts w:cs="Arial"/>
                <w:color w:val="FF0000"/>
                <w:lang w:eastAsia="en-US"/>
              </w:rPr>
              <w:t>Serial</w:t>
            </w:r>
          </w:p>
        </w:tc>
        <w:tc>
          <w:tcPr>
            <w:tcW w:w="4405" w:type="dxa"/>
          </w:tcPr>
          <w:p w14:paraId="41BC163F" w14:textId="21910CE0" w:rsidR="3933D835" w:rsidRPr="00B2541B" w:rsidRDefault="3933D835" w:rsidP="73E19938">
            <w:pPr>
              <w:rPr>
                <w:rFonts w:cs="Arial"/>
                <w:color w:val="000000" w:themeColor="text1"/>
                <w:lang w:eastAsia="en-US"/>
              </w:rPr>
            </w:pPr>
            <w:r w:rsidRPr="00B2541B">
              <w:rPr>
                <w:rFonts w:cs="Arial"/>
                <w:color w:val="000000" w:themeColor="text1"/>
                <w:lang w:eastAsia="en-US"/>
              </w:rPr>
              <w:t>Serial Number</w:t>
            </w:r>
          </w:p>
        </w:tc>
      </w:tr>
      <w:tr w:rsidR="73E19938" w:rsidRPr="00B2541B" w14:paraId="2B4605AF"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hideMark/>
          </w:tcPr>
          <w:p w14:paraId="1FA62C7B" w14:textId="6A4E1D19" w:rsidR="6F975EE4" w:rsidRPr="00B2541B" w:rsidRDefault="6F975EE4" w:rsidP="73E19938">
            <w:pPr>
              <w:rPr>
                <w:rFonts w:cs="Arial"/>
                <w:color w:val="FF0000"/>
                <w:lang w:eastAsia="en-US"/>
              </w:rPr>
            </w:pPr>
            <w:r w:rsidRPr="00B2541B">
              <w:rPr>
                <w:rFonts w:cs="Arial"/>
                <w:color w:val="FF0000"/>
                <w:lang w:eastAsia="en-US"/>
              </w:rPr>
              <w:t>Lot</w:t>
            </w:r>
          </w:p>
        </w:tc>
        <w:tc>
          <w:tcPr>
            <w:tcW w:w="4405" w:type="dxa"/>
          </w:tcPr>
          <w:p w14:paraId="7ED3A21F" w14:textId="6A023446" w:rsidR="723799E2" w:rsidRPr="00B2541B" w:rsidRDefault="723799E2" w:rsidP="73E19938">
            <w:pPr>
              <w:rPr>
                <w:rFonts w:cs="Arial"/>
                <w:color w:val="000000" w:themeColor="text1"/>
                <w:lang w:eastAsia="en-US"/>
              </w:rPr>
            </w:pPr>
            <w:r w:rsidRPr="00B2541B">
              <w:rPr>
                <w:rFonts w:cs="Arial"/>
                <w:color w:val="000000" w:themeColor="text1"/>
                <w:lang w:eastAsia="en-US"/>
              </w:rPr>
              <w:t>Lot Number</w:t>
            </w:r>
          </w:p>
        </w:tc>
      </w:tr>
      <w:tr w:rsidR="73E19938" w:rsidRPr="00B2541B" w14:paraId="5368384D" w14:textId="77777777" w:rsidTr="471F0C20">
        <w:trPr>
          <w:cnfStyle w:val="000000010000" w:firstRow="0" w:lastRow="0" w:firstColumn="0" w:lastColumn="0" w:oddVBand="0" w:evenVBand="0" w:oddHBand="0" w:evenHBand="1" w:firstRowFirstColumn="0" w:firstRowLastColumn="0" w:lastRowFirstColumn="0" w:lastRowLastColumn="0"/>
          <w:trHeight w:val="300"/>
        </w:trPr>
        <w:tc>
          <w:tcPr>
            <w:tcW w:w="4112" w:type="dxa"/>
            <w:hideMark/>
          </w:tcPr>
          <w:p w14:paraId="7B637899" w14:textId="0D43AE12" w:rsidR="6F975EE4" w:rsidRPr="00B2541B" w:rsidRDefault="6F975EE4" w:rsidP="73E19938">
            <w:pPr>
              <w:rPr>
                <w:rFonts w:cs="Arial"/>
                <w:lang w:eastAsia="en-US"/>
              </w:rPr>
            </w:pPr>
            <w:r w:rsidRPr="00B2541B">
              <w:rPr>
                <w:rFonts w:cs="Arial"/>
                <w:lang w:eastAsia="en-US"/>
              </w:rPr>
              <w:t>Quantity</w:t>
            </w:r>
          </w:p>
        </w:tc>
        <w:tc>
          <w:tcPr>
            <w:tcW w:w="4405" w:type="dxa"/>
          </w:tcPr>
          <w:p w14:paraId="4655D78D" w14:textId="4807E546" w:rsidR="63E5E3CA" w:rsidRPr="00B2541B" w:rsidRDefault="63E5E3CA" w:rsidP="73E19938">
            <w:pPr>
              <w:rPr>
                <w:rFonts w:cs="Arial"/>
                <w:color w:val="000000" w:themeColor="text1"/>
                <w:lang w:eastAsia="en-US"/>
              </w:rPr>
            </w:pPr>
            <w:r w:rsidRPr="00B2541B">
              <w:rPr>
                <w:rFonts w:cs="Arial"/>
                <w:color w:val="000000" w:themeColor="text1"/>
                <w:lang w:eastAsia="en-US"/>
              </w:rPr>
              <w:t>Item quantity</w:t>
            </w:r>
          </w:p>
        </w:tc>
      </w:tr>
      <w:tr w:rsidR="73E19938" w:rsidRPr="00B2541B" w14:paraId="0544E072" w14:textId="77777777" w:rsidTr="471F0C20">
        <w:trPr>
          <w:cnfStyle w:val="000000100000" w:firstRow="0" w:lastRow="0" w:firstColumn="0" w:lastColumn="0" w:oddVBand="0" w:evenVBand="0" w:oddHBand="1" w:evenHBand="0" w:firstRowFirstColumn="0" w:firstRowLastColumn="0" w:lastRowFirstColumn="0" w:lastRowLastColumn="0"/>
          <w:trHeight w:val="300"/>
        </w:trPr>
        <w:tc>
          <w:tcPr>
            <w:tcW w:w="4112" w:type="dxa"/>
            <w:hideMark/>
          </w:tcPr>
          <w:p w14:paraId="5611F185" w14:textId="731AFE5D" w:rsidR="6F975EE4" w:rsidRPr="00B2541B" w:rsidRDefault="6F975EE4" w:rsidP="73E19938">
            <w:pPr>
              <w:rPr>
                <w:rFonts w:cs="Arial"/>
                <w:lang w:eastAsia="en-US"/>
              </w:rPr>
            </w:pPr>
            <w:proofErr w:type="spellStart"/>
            <w:r w:rsidRPr="00B2541B">
              <w:rPr>
                <w:rFonts w:cs="Arial"/>
                <w:lang w:eastAsia="en-US"/>
              </w:rPr>
              <w:t>LotExpirationDate</w:t>
            </w:r>
            <w:proofErr w:type="spellEnd"/>
          </w:p>
        </w:tc>
        <w:tc>
          <w:tcPr>
            <w:tcW w:w="4405" w:type="dxa"/>
          </w:tcPr>
          <w:p w14:paraId="52683471" w14:textId="23E9DF1C" w:rsidR="10C4467A" w:rsidRPr="00B2541B" w:rsidRDefault="10C4467A" w:rsidP="73E19938">
            <w:pPr>
              <w:rPr>
                <w:rFonts w:cs="Arial"/>
                <w:color w:val="000000" w:themeColor="text1"/>
                <w:lang w:eastAsia="en-US"/>
              </w:rPr>
            </w:pPr>
            <w:r w:rsidRPr="00B2541B">
              <w:rPr>
                <w:rFonts w:cs="Arial"/>
                <w:color w:val="000000" w:themeColor="text1"/>
                <w:lang w:eastAsia="en-US"/>
              </w:rPr>
              <w:t>Lot Expiration Date of item</w:t>
            </w:r>
          </w:p>
        </w:tc>
      </w:tr>
    </w:tbl>
    <w:p w14:paraId="0A93884B" w14:textId="77777777" w:rsidR="00EE08E5" w:rsidRPr="00B2541B" w:rsidRDefault="00EE08E5" w:rsidP="048C8880">
      <w:pPr>
        <w:pStyle w:val="BodyText"/>
        <w:ind w:left="0"/>
      </w:pPr>
    </w:p>
    <w:p w14:paraId="6CD04592" w14:textId="77777777" w:rsidR="00D260E9" w:rsidRPr="00B2541B" w:rsidRDefault="00D260E9" w:rsidP="00D260E9">
      <w:pPr>
        <w:pStyle w:val="Heading2"/>
      </w:pPr>
      <w:bookmarkStart w:id="27" w:name="_Toc201765441"/>
      <w:bookmarkStart w:id="28" w:name="_Toc204897584"/>
      <w:r w:rsidRPr="00B2541B">
        <w:t>Email Notification Requirements</w:t>
      </w:r>
      <w:bookmarkEnd w:id="27"/>
      <w:bookmarkEnd w:id="28"/>
    </w:p>
    <w:p w14:paraId="0D09D71F" w14:textId="0D113444" w:rsidR="00D260E9" w:rsidRPr="00B2541B" w:rsidRDefault="00D260E9" w:rsidP="00D260E9">
      <w:pPr>
        <w:pStyle w:val="BodyText"/>
        <w:tabs>
          <w:tab w:val="left" w:pos="720"/>
          <w:tab w:val="left" w:pos="1440"/>
          <w:tab w:val="left" w:pos="2160"/>
          <w:tab w:val="left" w:pos="2880"/>
          <w:tab w:val="left" w:pos="3600"/>
          <w:tab w:val="left" w:pos="4320"/>
          <w:tab w:val="left" w:pos="5040"/>
          <w:tab w:val="left" w:pos="5760"/>
          <w:tab w:val="left" w:pos="6480"/>
          <w:tab w:val="left" w:pos="7783"/>
        </w:tabs>
        <w:ind w:left="720"/>
        <w:rPr>
          <w:rFonts w:cs="Arial"/>
        </w:rPr>
      </w:pPr>
      <w:r w:rsidRPr="00B2541B">
        <w:rPr>
          <w:rFonts w:cs="Arial"/>
        </w:rPr>
        <w:t xml:space="preserve">If errors are encountered during the </w:t>
      </w:r>
      <w:r w:rsidR="004D233B" w:rsidRPr="00B2541B">
        <w:rPr>
          <w:rFonts w:cs="Arial"/>
        </w:rPr>
        <w:t xml:space="preserve">import and </w:t>
      </w:r>
      <w:r w:rsidRPr="00B2541B">
        <w:rPr>
          <w:rFonts w:cs="Arial"/>
        </w:rPr>
        <w:t>interface of the Purchase Order Receipts, they will be captured and consolidated. After all data has been processed, an error report file will be generated. IPA will then send an email to &lt;TBD&gt; with the attached error report:</w:t>
      </w:r>
    </w:p>
    <w:p w14:paraId="67641B44" w14:textId="577F95DD" w:rsidR="00C30456" w:rsidRPr="00B2541B" w:rsidRDefault="00C30456" w:rsidP="008705D6">
      <w:pPr>
        <w:pStyle w:val="Bullet"/>
        <w:tabs>
          <w:tab w:val="clear" w:pos="2880"/>
          <w:tab w:val="num" w:pos="1800"/>
        </w:tabs>
        <w:ind w:left="1800"/>
      </w:pPr>
      <w:r w:rsidRPr="00B2541B">
        <w:t>Purchase Order Update and Purchase Order Receipt Import</w:t>
      </w:r>
      <w:r w:rsidR="00B16A22" w:rsidRPr="00B2541B">
        <w:t xml:space="preserve"> – C</w:t>
      </w:r>
      <w:r w:rsidRPr="00B2541B">
        <w:t>ompleted Successfully</w:t>
      </w:r>
    </w:p>
    <w:p w14:paraId="28788064" w14:textId="58DEE191" w:rsidR="00B16A22" w:rsidRPr="00B2541B" w:rsidRDefault="00B16A22" w:rsidP="00B16A22">
      <w:pPr>
        <w:pStyle w:val="Bullet"/>
        <w:tabs>
          <w:tab w:val="clear" w:pos="2880"/>
          <w:tab w:val="num" w:pos="1800"/>
        </w:tabs>
        <w:ind w:left="1800"/>
      </w:pPr>
      <w:r w:rsidRPr="00B2541B">
        <w:t>Purchase Order Update and Purchase Order Receipt Import is – Completed With Errors</w:t>
      </w:r>
    </w:p>
    <w:p w14:paraId="43818A59" w14:textId="68E8D738" w:rsidR="008705D6" w:rsidRPr="00B2541B" w:rsidRDefault="008705D6" w:rsidP="008705D6">
      <w:pPr>
        <w:pStyle w:val="Bullet"/>
        <w:tabs>
          <w:tab w:val="clear" w:pos="2880"/>
          <w:tab w:val="num" w:pos="1800"/>
        </w:tabs>
        <w:ind w:left="1800"/>
      </w:pPr>
      <w:r w:rsidRPr="00B2541B">
        <w:t>Purchase Order Receipt Import Failed</w:t>
      </w:r>
    </w:p>
    <w:p w14:paraId="030275EB" w14:textId="159BAF8D" w:rsidR="00D4358C" w:rsidRPr="00B2541B" w:rsidRDefault="00D4358C" w:rsidP="00D4358C">
      <w:pPr>
        <w:pStyle w:val="Bullet"/>
        <w:tabs>
          <w:tab w:val="clear" w:pos="2880"/>
          <w:tab w:val="num" w:pos="1800"/>
        </w:tabs>
        <w:ind w:left="1800"/>
      </w:pPr>
      <w:r w:rsidRPr="00B2541B">
        <w:t>Purchase Order Receipt Line Import Failed</w:t>
      </w:r>
    </w:p>
    <w:p w14:paraId="5F0920E5" w14:textId="4EE009E4" w:rsidR="00C87DCA" w:rsidRPr="00B2541B" w:rsidRDefault="00C87DCA" w:rsidP="00D4358C">
      <w:pPr>
        <w:pStyle w:val="Bullet"/>
        <w:tabs>
          <w:tab w:val="clear" w:pos="2880"/>
          <w:tab w:val="num" w:pos="1800"/>
        </w:tabs>
        <w:ind w:left="1800"/>
      </w:pPr>
      <w:r w:rsidRPr="00B2541B">
        <w:t>Purchase Order Receipt Inventory Detail Import Failed</w:t>
      </w:r>
    </w:p>
    <w:p w14:paraId="502DE759" w14:textId="1A4864F1" w:rsidR="0017321A" w:rsidRPr="00B2541B" w:rsidRDefault="00EF6C4E" w:rsidP="00D260E9">
      <w:pPr>
        <w:pStyle w:val="Bullet"/>
        <w:tabs>
          <w:tab w:val="clear" w:pos="2880"/>
          <w:tab w:val="num" w:pos="1800"/>
        </w:tabs>
        <w:ind w:left="1800"/>
      </w:pPr>
      <w:r w:rsidRPr="00B2541B">
        <w:lastRenderedPageBreak/>
        <w:t xml:space="preserve">Purchase Order </w:t>
      </w:r>
      <w:r w:rsidR="0017321A" w:rsidRPr="00B2541B">
        <w:t>Receipt Line File Not Found</w:t>
      </w:r>
    </w:p>
    <w:p w14:paraId="03EA959E" w14:textId="7AE58B1B" w:rsidR="00652880" w:rsidRPr="00B2541B" w:rsidRDefault="00652880" w:rsidP="00652880">
      <w:pPr>
        <w:pStyle w:val="Bullet"/>
        <w:tabs>
          <w:tab w:val="clear" w:pos="2880"/>
          <w:tab w:val="num" w:pos="1800"/>
        </w:tabs>
        <w:ind w:left="1800"/>
      </w:pPr>
      <w:r w:rsidRPr="00B2541B">
        <w:t xml:space="preserve">Purchase Order Receipt </w:t>
      </w:r>
      <w:r w:rsidR="008232DA" w:rsidRPr="00B2541B">
        <w:t xml:space="preserve">Inventory </w:t>
      </w:r>
      <w:r w:rsidRPr="00B2541B">
        <w:t>Detail File Not Found</w:t>
      </w:r>
    </w:p>
    <w:p w14:paraId="59275C93" w14:textId="6550B6F1" w:rsidR="00121DAD" w:rsidRPr="00B2541B" w:rsidRDefault="00121DAD" w:rsidP="00652880">
      <w:pPr>
        <w:pStyle w:val="Bullet"/>
        <w:tabs>
          <w:tab w:val="clear" w:pos="2880"/>
          <w:tab w:val="num" w:pos="1800"/>
        </w:tabs>
        <w:ind w:left="1800"/>
      </w:pPr>
      <w:proofErr w:type="spellStart"/>
      <w:r w:rsidRPr="00B2541B">
        <w:t>ProcessData</w:t>
      </w:r>
      <w:proofErr w:type="spellEnd"/>
      <w:r w:rsidRPr="00B2541B">
        <w:t xml:space="preserve"> Async Trigger Failed</w:t>
      </w:r>
    </w:p>
    <w:p w14:paraId="3216674D" w14:textId="77777777" w:rsidR="00D260E9" w:rsidRPr="00B2541B" w:rsidRDefault="00D260E9" w:rsidP="00D260E9">
      <w:pPr>
        <w:pStyle w:val="BodyText"/>
      </w:pPr>
    </w:p>
    <w:p w14:paraId="3B34B81C" w14:textId="0E10FE21" w:rsidR="00FF1F0B" w:rsidRPr="00B2541B" w:rsidRDefault="00FF1F0B" w:rsidP="00FF1F0B">
      <w:pPr>
        <w:pStyle w:val="Heading3"/>
        <w:numPr>
          <w:ilvl w:val="2"/>
          <w:numId w:val="30"/>
        </w:numPr>
        <w:tabs>
          <w:tab w:val="num" w:pos="360"/>
        </w:tabs>
      </w:pPr>
      <w:bookmarkStart w:id="29" w:name="_ITEM_UOM_IS"/>
      <w:bookmarkEnd w:id="29"/>
      <w:r w:rsidRPr="00B2541B">
        <w:t xml:space="preserve">Purchase Order Update and Purchase Order Receipt Import </w:t>
      </w:r>
      <w:r w:rsidR="00B16A22" w:rsidRPr="00B2541B">
        <w:t>– Completed Successfully</w:t>
      </w:r>
    </w:p>
    <w:tbl>
      <w:tblPr>
        <w:tblStyle w:val="TableGrid"/>
        <w:tblW w:w="9225" w:type="dxa"/>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FF1F0B" w:rsidRPr="00B2541B" w14:paraId="19AB8802"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7087DBFE"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270F869A"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FF1F0B" w:rsidRPr="00B2541B" w14:paraId="543498FF"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648D61D5"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EF0F8F"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FF1F0B" w:rsidRPr="00B2541B" w14:paraId="4A2F6619"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00DE4363"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69CBCAC9" w14:textId="46A75607" w:rsidR="00FF1F0B" w:rsidRPr="00B2541B" w:rsidRDefault="00FF1F0B"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xml:space="preserve">]: Purchase Order Update and Purchase Order Receipt Import - Completed </w:t>
            </w:r>
            <w:r w:rsidR="00B16A22" w:rsidRPr="00B2541B">
              <w:rPr>
                <w:rFonts w:eastAsia="Arial" w:cs="Arial"/>
                <w:sz w:val="18"/>
                <w:szCs w:val="18"/>
                <w:lang w:val="en-PH"/>
              </w:rPr>
              <w:t>S</w:t>
            </w:r>
            <w:r w:rsidR="00A73ADC" w:rsidRPr="00B2541B">
              <w:rPr>
                <w:rFonts w:eastAsia="Arial" w:cs="Arial"/>
                <w:sz w:val="18"/>
                <w:szCs w:val="18"/>
                <w:lang w:val="en-PH"/>
              </w:rPr>
              <w:t>uccessfully</w:t>
            </w:r>
          </w:p>
        </w:tc>
      </w:tr>
      <w:tr w:rsidR="00FF1F0B" w:rsidRPr="00B2541B" w14:paraId="5E6474E9"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176CB3A9"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035276C" w14:textId="7B5D9165" w:rsidR="00FF1F0B" w:rsidRPr="00B2541B" w:rsidRDefault="00A73AD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Purchase Order Line Update and Receipt Import completed successfully.</w:t>
            </w:r>
          </w:p>
          <w:p w14:paraId="52362995" w14:textId="40B0B8A8" w:rsidR="00FF1F0B" w:rsidRPr="00B2541B" w:rsidRDefault="00A73AD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View Purchase Order Receipt Interface result by clicking here</w:t>
            </w:r>
            <w:r w:rsidR="00D4358C" w:rsidRPr="00B2541B">
              <w:rPr>
                <w:rFonts w:eastAsia="Arial" w:cs="Arial"/>
                <w:color w:val="000000" w:themeColor="text1"/>
                <w:sz w:val="18"/>
                <w:szCs w:val="18"/>
              </w:rPr>
              <w:t xml:space="preserve"> [link]</w:t>
            </w:r>
            <w:r w:rsidR="00FF1F0B" w:rsidRPr="00B2541B">
              <w:rPr>
                <w:rFonts w:eastAsia="Arial" w:cs="Arial"/>
                <w:color w:val="000000" w:themeColor="text1"/>
                <w:sz w:val="18"/>
                <w:szCs w:val="18"/>
              </w:rPr>
              <w:t>.</w:t>
            </w:r>
          </w:p>
          <w:p w14:paraId="02E620AF" w14:textId="77777777" w:rsidR="00FF1F0B" w:rsidRPr="00B2541B" w:rsidRDefault="00FF1F0B" w:rsidP="006B760F">
            <w:pPr>
              <w:pBdr>
                <w:bottom w:val="single" w:sz="6" w:space="1" w:color="auto"/>
              </w:pBdr>
              <w:spacing w:before="120" w:after="120"/>
              <w:rPr>
                <w:rFonts w:eastAsia="Arial" w:cs="Arial"/>
                <w:color w:val="000000" w:themeColor="text1"/>
                <w:sz w:val="18"/>
                <w:szCs w:val="18"/>
              </w:rPr>
            </w:pPr>
          </w:p>
          <w:p w14:paraId="51808E19" w14:textId="77777777" w:rsidR="00FF1F0B" w:rsidRPr="00B2541B" w:rsidRDefault="00FF1F0B"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4BD83B96" w14:textId="77777777" w:rsidR="00FF1F0B" w:rsidRPr="00B2541B" w:rsidRDefault="00FF1F0B"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4172C68E" w14:textId="77777777" w:rsidR="00FF1F0B" w:rsidRPr="00B2541B" w:rsidRDefault="00FF1F0B"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6B37FFFD" w14:textId="77777777" w:rsidR="00FF1F0B" w:rsidRPr="00B2541B" w:rsidRDefault="00FF1F0B"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0B908539" w14:textId="77777777" w:rsidR="00FF1F0B" w:rsidRPr="00B2541B" w:rsidRDefault="00FF1F0B" w:rsidP="00FF1F0B">
      <w:pPr>
        <w:pStyle w:val="Heading3"/>
        <w:numPr>
          <w:ilvl w:val="0"/>
          <w:numId w:val="0"/>
        </w:numPr>
        <w:tabs>
          <w:tab w:val="num" w:pos="1440"/>
        </w:tabs>
        <w:ind w:left="1440"/>
      </w:pPr>
    </w:p>
    <w:p w14:paraId="06700409" w14:textId="7FB57187" w:rsidR="004648F9" w:rsidRPr="00B2541B" w:rsidRDefault="0016318B" w:rsidP="004648F9">
      <w:pPr>
        <w:pStyle w:val="Heading3"/>
        <w:numPr>
          <w:ilvl w:val="2"/>
          <w:numId w:val="30"/>
        </w:numPr>
        <w:tabs>
          <w:tab w:val="num" w:pos="360"/>
        </w:tabs>
      </w:pPr>
      <w:r w:rsidRPr="00B2541B">
        <w:t xml:space="preserve">Purchase Order Update and Purchase Order Receipt Import </w:t>
      </w:r>
      <w:r w:rsidR="00B16A22" w:rsidRPr="00B2541B">
        <w:t>– Completed With Errors</w:t>
      </w:r>
    </w:p>
    <w:tbl>
      <w:tblPr>
        <w:tblStyle w:val="TableGrid"/>
        <w:tblW w:w="9225" w:type="dxa"/>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4648F9" w:rsidRPr="00B2541B" w14:paraId="188122D2" w14:textId="77777777" w:rsidTr="00C97A8A">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5062803F" w14:textId="77777777" w:rsidR="004648F9" w:rsidRPr="00B2541B" w:rsidRDefault="004648F9"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6DDED43D" w14:textId="77777777" w:rsidR="004648F9" w:rsidRPr="00B2541B" w:rsidRDefault="004648F9"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4648F9" w:rsidRPr="00B2541B" w14:paraId="5319E84D" w14:textId="77777777" w:rsidTr="00C97A8A">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2D21931A" w14:textId="77777777" w:rsidR="004648F9" w:rsidRPr="00B2541B" w:rsidRDefault="004648F9"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C152ADA" w14:textId="77777777" w:rsidR="004648F9" w:rsidRPr="00B2541B" w:rsidRDefault="004648F9"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4648F9" w:rsidRPr="00B2541B" w14:paraId="3839AAB2" w14:textId="77777777" w:rsidTr="00C97A8A">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23F1BC99" w14:textId="77777777" w:rsidR="004648F9" w:rsidRPr="00B2541B" w:rsidRDefault="004648F9"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0BDCFF45" w14:textId="052724A0" w:rsidR="004648F9" w:rsidRPr="00B2541B" w:rsidRDefault="004648F9" w:rsidP="006B760F">
            <w:pPr>
              <w:pStyle w:val="BodyText"/>
              <w:ind w:left="0"/>
              <w:rPr>
                <w:rFonts w:eastAsia="Arial" w:cs="Arial"/>
                <w:sz w:val="18"/>
                <w:szCs w:val="18"/>
                <w:lang w:val="en-PH"/>
              </w:rPr>
            </w:pPr>
            <w:r w:rsidRPr="00B2541B">
              <w:rPr>
                <w:rFonts w:eastAsia="Arial" w:cs="Arial"/>
                <w:sz w:val="18"/>
                <w:szCs w:val="18"/>
                <w:lang w:val="en-PH"/>
              </w:rPr>
              <w:t xml:space="preserve">WU </w:t>
            </w:r>
            <w:r w:rsidR="0016318B" w:rsidRPr="00B2541B">
              <w:rPr>
                <w:rFonts w:eastAsia="Arial" w:cs="Arial"/>
                <w:sz w:val="18"/>
                <w:szCs w:val="18"/>
                <w:lang w:val="en-PH"/>
              </w:rPr>
              <w:t>[</w:t>
            </w:r>
            <w:proofErr w:type="spellStart"/>
            <w:r w:rsidRPr="00B2541B">
              <w:rPr>
                <w:rFonts w:eastAsia="Arial" w:cs="Arial"/>
                <w:sz w:val="18"/>
                <w:szCs w:val="18"/>
                <w:lang w:val="en-PH"/>
              </w:rPr>
              <w:t>WorkUnit</w:t>
            </w:r>
            <w:proofErr w:type="spellEnd"/>
            <w:r w:rsidR="0016318B" w:rsidRPr="00B2541B">
              <w:rPr>
                <w:rFonts w:eastAsia="Arial" w:cs="Arial"/>
                <w:sz w:val="18"/>
                <w:szCs w:val="18"/>
                <w:lang w:val="en-PH"/>
              </w:rPr>
              <w:t>]</w:t>
            </w:r>
            <w:r w:rsidRPr="00B2541B">
              <w:rPr>
                <w:rFonts w:eastAsia="Arial" w:cs="Arial"/>
                <w:sz w:val="18"/>
                <w:szCs w:val="18"/>
                <w:lang w:val="en-PH"/>
              </w:rPr>
              <w:t xml:space="preserve">: Purchase Order Update and Purchase Order Receipt Import - Completed </w:t>
            </w:r>
            <w:proofErr w:type="gramStart"/>
            <w:r w:rsidR="00A01FE0" w:rsidRPr="00B2541B">
              <w:rPr>
                <w:rFonts w:eastAsia="Arial" w:cs="Arial"/>
                <w:sz w:val="18"/>
                <w:szCs w:val="18"/>
                <w:lang w:val="en-PH"/>
              </w:rPr>
              <w:t>W</w:t>
            </w:r>
            <w:r w:rsidRPr="00B2541B">
              <w:rPr>
                <w:rFonts w:eastAsia="Arial" w:cs="Arial"/>
                <w:sz w:val="18"/>
                <w:szCs w:val="18"/>
                <w:lang w:val="en-PH"/>
              </w:rPr>
              <w:t>ith</w:t>
            </w:r>
            <w:proofErr w:type="gramEnd"/>
            <w:r w:rsidRPr="00B2541B">
              <w:rPr>
                <w:rFonts w:eastAsia="Arial" w:cs="Arial"/>
                <w:sz w:val="18"/>
                <w:szCs w:val="18"/>
                <w:lang w:val="en-PH"/>
              </w:rPr>
              <w:t xml:space="preserve"> </w:t>
            </w:r>
            <w:r w:rsidR="00B16A22" w:rsidRPr="00B2541B">
              <w:rPr>
                <w:rFonts w:eastAsia="Arial" w:cs="Arial"/>
                <w:sz w:val="18"/>
                <w:szCs w:val="18"/>
                <w:lang w:val="en-PH"/>
              </w:rPr>
              <w:t>E</w:t>
            </w:r>
            <w:r w:rsidRPr="00B2541B">
              <w:rPr>
                <w:rFonts w:eastAsia="Arial" w:cs="Arial"/>
                <w:sz w:val="18"/>
                <w:szCs w:val="18"/>
                <w:lang w:val="en-PH"/>
              </w:rPr>
              <w:t>rrors</w:t>
            </w:r>
          </w:p>
        </w:tc>
      </w:tr>
      <w:tr w:rsidR="004648F9" w:rsidRPr="00B2541B" w14:paraId="01471487" w14:textId="77777777" w:rsidTr="00C97A8A">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17564416" w14:textId="77777777" w:rsidR="004648F9" w:rsidRPr="00B2541B" w:rsidRDefault="004648F9"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F1F4F9D" w14:textId="261A6FCE" w:rsidR="004648F9" w:rsidRPr="00B2541B" w:rsidRDefault="003F7558"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Purchase Order Line Update and Purchase Order Receipt Import completed with errors.</w:t>
            </w:r>
          </w:p>
          <w:p w14:paraId="467FC43E" w14:textId="36A0581D" w:rsidR="004648F9" w:rsidRPr="00B2541B" w:rsidRDefault="003F7558" w:rsidP="00603240">
            <w:pPr>
              <w:pStyle w:val="BodyText"/>
              <w:ind w:left="0"/>
              <w:rPr>
                <w:rFonts w:eastAsia="Arial" w:cs="Arial"/>
                <w:color w:val="000000" w:themeColor="text1"/>
                <w:sz w:val="18"/>
                <w:szCs w:val="18"/>
              </w:rPr>
            </w:pPr>
            <w:r w:rsidRPr="00B2541B">
              <w:rPr>
                <w:rFonts w:eastAsia="Arial" w:cs="Arial"/>
                <w:color w:val="000000" w:themeColor="text1"/>
                <w:sz w:val="18"/>
                <w:szCs w:val="18"/>
              </w:rPr>
              <w:t xml:space="preserve">Please review: </w:t>
            </w:r>
            <w:r w:rsidR="0016318B" w:rsidRPr="00B2541B">
              <w:rPr>
                <w:rFonts w:eastAsia="Arial" w:cs="Arial"/>
                <w:color w:val="000000" w:themeColor="text1"/>
                <w:sz w:val="18"/>
                <w:szCs w:val="18"/>
              </w:rPr>
              <w:t>[</w:t>
            </w:r>
            <w:r w:rsidRPr="00B2541B">
              <w:rPr>
                <w:rFonts w:eastAsia="Arial" w:cs="Arial"/>
                <w:color w:val="000000" w:themeColor="text1"/>
                <w:sz w:val="18"/>
                <w:szCs w:val="18"/>
              </w:rPr>
              <w:t>Error Log</w:t>
            </w:r>
            <w:r w:rsidR="0016318B" w:rsidRPr="00B2541B">
              <w:rPr>
                <w:rFonts w:eastAsia="Arial" w:cs="Arial"/>
                <w:color w:val="000000" w:themeColor="text1"/>
                <w:sz w:val="18"/>
                <w:szCs w:val="18"/>
              </w:rPr>
              <w:t>]</w:t>
            </w:r>
            <w:r w:rsidRPr="00B2541B">
              <w:rPr>
                <w:rFonts w:eastAsia="Arial" w:cs="Arial"/>
                <w:color w:val="000000" w:themeColor="text1"/>
                <w:sz w:val="18"/>
                <w:szCs w:val="18"/>
              </w:rPr>
              <w:t xml:space="preserve"> in the error directory: /</w:t>
            </w:r>
            <w:proofErr w:type="spellStart"/>
            <w:r w:rsidRPr="00B2541B">
              <w:rPr>
                <w:rFonts w:eastAsia="Arial" w:cs="Arial"/>
                <w:color w:val="000000" w:themeColor="text1"/>
                <w:sz w:val="18"/>
                <w:szCs w:val="18"/>
              </w:rPr>
              <w:t>Infor_FSM</w:t>
            </w:r>
            <w:proofErr w:type="spellEnd"/>
            <w:r w:rsidRPr="00B2541B">
              <w:rPr>
                <w:rFonts w:eastAsia="Arial" w:cs="Arial"/>
                <w:color w:val="000000" w:themeColor="text1"/>
                <w:sz w:val="18"/>
                <w:szCs w:val="18"/>
              </w:rPr>
              <w:t>/SAN/</w:t>
            </w:r>
            <w:proofErr w:type="spellStart"/>
            <w:r w:rsidRPr="00B2541B">
              <w:rPr>
                <w:rFonts w:eastAsia="Arial" w:cs="Arial"/>
                <w:color w:val="000000" w:themeColor="text1"/>
                <w:sz w:val="18"/>
                <w:szCs w:val="18"/>
              </w:rPr>
              <w:t>PurchaseOrderReceiptImport</w:t>
            </w:r>
            <w:proofErr w:type="spellEnd"/>
            <w:r w:rsidRPr="00B2541B">
              <w:rPr>
                <w:rFonts w:eastAsia="Arial" w:cs="Arial"/>
                <w:color w:val="000000" w:themeColor="text1"/>
                <w:sz w:val="18"/>
                <w:szCs w:val="18"/>
              </w:rPr>
              <w:t>/Error for more details and take necessary actions.</w:t>
            </w:r>
          </w:p>
          <w:p w14:paraId="49BEE232" w14:textId="77777777" w:rsidR="00603240" w:rsidRPr="00B2541B" w:rsidRDefault="00603240" w:rsidP="006B760F">
            <w:pPr>
              <w:pBdr>
                <w:bottom w:val="single" w:sz="6" w:space="1" w:color="auto"/>
              </w:pBdr>
              <w:spacing w:before="120" w:after="120"/>
              <w:rPr>
                <w:rFonts w:eastAsia="Arial" w:cs="Arial"/>
                <w:color w:val="000000" w:themeColor="text1"/>
                <w:sz w:val="18"/>
                <w:szCs w:val="18"/>
              </w:rPr>
            </w:pPr>
          </w:p>
          <w:p w14:paraId="2E9864F4" w14:textId="63A2A259" w:rsidR="004648F9" w:rsidRPr="00B2541B" w:rsidRDefault="0016318B"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62C6DA83" w14:textId="59793C7B" w:rsidR="0016318B" w:rsidRPr="00B2541B" w:rsidRDefault="0016318B"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71552F90" w14:textId="2226BD8B" w:rsidR="0016318B" w:rsidRPr="00B2541B" w:rsidRDefault="0016318B"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2765A3BB" w14:textId="4BCB7AA5" w:rsidR="0016318B" w:rsidRPr="00B2541B" w:rsidRDefault="004648F9"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0819C814" w14:textId="77777777" w:rsidR="0017321A" w:rsidRPr="00B2541B" w:rsidRDefault="0017321A" w:rsidP="0017321A">
      <w:pPr>
        <w:pStyle w:val="Heading3"/>
        <w:numPr>
          <w:ilvl w:val="0"/>
          <w:numId w:val="0"/>
        </w:numPr>
        <w:tabs>
          <w:tab w:val="num" w:pos="1440"/>
        </w:tabs>
        <w:ind w:left="1440"/>
      </w:pPr>
    </w:p>
    <w:p w14:paraId="775DCC71" w14:textId="2E5B6F2C" w:rsidR="00C97A8A" w:rsidRPr="00B2541B" w:rsidRDefault="008705D6" w:rsidP="00C97A8A">
      <w:pPr>
        <w:pStyle w:val="Heading3"/>
        <w:numPr>
          <w:ilvl w:val="2"/>
          <w:numId w:val="30"/>
        </w:numPr>
        <w:tabs>
          <w:tab w:val="num" w:pos="360"/>
        </w:tabs>
      </w:pPr>
      <w:r w:rsidRPr="00B2541B">
        <w:rPr>
          <w:bCs/>
        </w:rPr>
        <w:t>Purchase Order Receipt Import Failed</w:t>
      </w:r>
    </w:p>
    <w:tbl>
      <w:tblPr>
        <w:tblStyle w:val="TableGrid"/>
        <w:tblW w:w="9225" w:type="dxa"/>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C97A8A" w:rsidRPr="00B2541B" w14:paraId="0202E902" w14:textId="77777777" w:rsidTr="00D4358C">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6478FDFD"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10B4C554"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C97A8A" w:rsidRPr="00B2541B" w14:paraId="6B6A9F7B" w14:textId="77777777" w:rsidTr="00D4358C">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44B19BC3"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lastRenderedPageBreak/>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CB15DDC"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C97A8A" w:rsidRPr="00B2541B" w14:paraId="173B09EA" w14:textId="77777777" w:rsidTr="00D4358C">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74751483"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4AA0D5E8" w14:textId="3B2BC143" w:rsidR="00C97A8A" w:rsidRPr="00B2541B" w:rsidRDefault="00C97A8A"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xml:space="preserve">]: Purchase Order </w:t>
            </w:r>
            <w:r w:rsidR="008705D6" w:rsidRPr="00B2541B">
              <w:rPr>
                <w:rFonts w:eastAsia="Arial" w:cs="Arial"/>
                <w:sz w:val="18"/>
                <w:szCs w:val="18"/>
                <w:lang w:val="en-PH"/>
              </w:rPr>
              <w:t>Receipt Import Failed</w:t>
            </w:r>
          </w:p>
        </w:tc>
      </w:tr>
      <w:tr w:rsidR="00C97A8A" w:rsidRPr="00B2541B" w14:paraId="74402AA3" w14:textId="77777777" w:rsidTr="00D4358C">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4EF8074F"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DE2197" w14:textId="61D71C38" w:rsidR="008705D6" w:rsidRPr="00B2541B" w:rsidRDefault="006D57B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Importing of Purchase Order Receipt records has encountered an error.</w:t>
            </w:r>
          </w:p>
          <w:p w14:paraId="771E8C67" w14:textId="797F8307" w:rsidR="00C97A8A" w:rsidRPr="00B2541B" w:rsidRDefault="00CE3FC8"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Please review: [</w:t>
            </w:r>
            <w:proofErr w:type="spellStart"/>
            <w:r w:rsidRPr="00B2541B">
              <w:rPr>
                <w:rFonts w:eastAsia="Arial" w:cs="Arial"/>
                <w:color w:val="000000" w:themeColor="text1"/>
                <w:sz w:val="18"/>
                <w:szCs w:val="18"/>
              </w:rPr>
              <w:t>dbImport</w:t>
            </w:r>
            <w:proofErr w:type="spellEnd"/>
            <w:r w:rsidRPr="00B2541B">
              <w:rPr>
                <w:rFonts w:eastAsia="Arial" w:cs="Arial"/>
                <w:color w:val="000000" w:themeColor="text1"/>
                <w:sz w:val="18"/>
                <w:szCs w:val="18"/>
              </w:rPr>
              <w:t xml:space="preserve"> Error Log] in the error directory: /</w:t>
            </w:r>
            <w:proofErr w:type="spellStart"/>
            <w:r w:rsidRPr="00B2541B">
              <w:rPr>
                <w:rFonts w:eastAsia="Arial" w:cs="Arial"/>
                <w:color w:val="000000" w:themeColor="text1"/>
                <w:sz w:val="18"/>
                <w:szCs w:val="18"/>
              </w:rPr>
              <w:t>Infor_FSM</w:t>
            </w:r>
            <w:proofErr w:type="spellEnd"/>
            <w:r w:rsidRPr="00B2541B">
              <w:rPr>
                <w:rFonts w:eastAsia="Arial" w:cs="Arial"/>
                <w:color w:val="000000" w:themeColor="text1"/>
                <w:sz w:val="18"/>
                <w:szCs w:val="18"/>
              </w:rPr>
              <w:t>/SAN/</w:t>
            </w:r>
            <w:proofErr w:type="spellStart"/>
            <w:r w:rsidRPr="00B2541B">
              <w:rPr>
                <w:rFonts w:eastAsia="Arial" w:cs="Arial"/>
                <w:color w:val="000000" w:themeColor="text1"/>
                <w:sz w:val="18"/>
                <w:szCs w:val="18"/>
              </w:rPr>
              <w:t>PurchaseOrderReceiptImport</w:t>
            </w:r>
            <w:proofErr w:type="spellEnd"/>
            <w:r w:rsidRPr="00B2541B">
              <w:rPr>
                <w:rFonts w:eastAsia="Arial" w:cs="Arial"/>
                <w:color w:val="000000" w:themeColor="text1"/>
                <w:sz w:val="18"/>
                <w:szCs w:val="18"/>
              </w:rPr>
              <w:t>/Error for more details and take necessary actions.</w:t>
            </w:r>
          </w:p>
          <w:p w14:paraId="69FD3524" w14:textId="77777777" w:rsidR="00C97A8A" w:rsidRPr="00B2541B" w:rsidRDefault="00C97A8A" w:rsidP="006B760F">
            <w:pPr>
              <w:pBdr>
                <w:bottom w:val="single" w:sz="6" w:space="1" w:color="auto"/>
              </w:pBdr>
              <w:spacing w:before="120" w:after="120"/>
              <w:rPr>
                <w:rFonts w:eastAsia="Arial" w:cs="Arial"/>
                <w:color w:val="000000" w:themeColor="text1"/>
                <w:sz w:val="18"/>
                <w:szCs w:val="18"/>
              </w:rPr>
            </w:pPr>
          </w:p>
          <w:p w14:paraId="31EC8B4F" w14:textId="77777777" w:rsidR="00C97A8A" w:rsidRPr="00B2541B" w:rsidRDefault="00C97A8A"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5AA91862" w14:textId="77777777" w:rsidR="00C97A8A" w:rsidRPr="00B2541B" w:rsidRDefault="00C97A8A"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24195AC5" w14:textId="77777777" w:rsidR="00C97A8A" w:rsidRPr="00B2541B" w:rsidRDefault="00C97A8A"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7BBBF202" w14:textId="77777777" w:rsidR="00C97A8A" w:rsidRPr="00B2541B" w:rsidRDefault="00C97A8A"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31F8FF7D" w14:textId="77777777" w:rsidR="00D4358C" w:rsidRPr="00B2541B" w:rsidRDefault="00D4358C" w:rsidP="00D4358C">
      <w:pPr>
        <w:pStyle w:val="Heading3"/>
        <w:numPr>
          <w:ilvl w:val="0"/>
          <w:numId w:val="0"/>
        </w:numPr>
        <w:tabs>
          <w:tab w:val="num" w:pos="1440"/>
        </w:tabs>
        <w:ind w:left="1440"/>
      </w:pPr>
    </w:p>
    <w:p w14:paraId="4AFEE790" w14:textId="679EDD8D" w:rsidR="00D4358C" w:rsidRPr="00B2541B" w:rsidRDefault="00D4358C" w:rsidP="00D4358C">
      <w:pPr>
        <w:pStyle w:val="Heading3"/>
        <w:numPr>
          <w:ilvl w:val="2"/>
          <w:numId w:val="30"/>
        </w:numPr>
        <w:tabs>
          <w:tab w:val="num" w:pos="360"/>
        </w:tabs>
      </w:pPr>
      <w:r w:rsidRPr="00B2541B">
        <w:rPr>
          <w:bCs/>
        </w:rPr>
        <w:t>Purchase Order Receipt Line Import Failed</w:t>
      </w:r>
    </w:p>
    <w:tbl>
      <w:tblPr>
        <w:tblStyle w:val="TableGrid"/>
        <w:tblW w:w="9225" w:type="dxa"/>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D4358C" w:rsidRPr="00B2541B" w14:paraId="192999CC" w14:textId="77777777" w:rsidTr="00D53B51">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3006612C"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7FCA9100"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D4358C" w:rsidRPr="00B2541B" w14:paraId="3EF51940" w14:textId="77777777" w:rsidTr="00D53B51">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6BFDF70E"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8FBCD06"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D4358C" w:rsidRPr="00B2541B" w14:paraId="6A3D6AB9" w14:textId="77777777" w:rsidTr="00D53B51">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5BD67D52"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4E92A128" w14:textId="293FE4D0" w:rsidR="00D4358C" w:rsidRPr="00B2541B" w:rsidRDefault="00D4358C"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Purchase Order Receipt Line Import Failed</w:t>
            </w:r>
          </w:p>
        </w:tc>
      </w:tr>
      <w:tr w:rsidR="00D4358C" w:rsidRPr="00B2541B" w14:paraId="413B87ED" w14:textId="77777777" w:rsidTr="00D53B51">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51342A53"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9489A4D" w14:textId="3AD234A3"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Importing of Purchase Order Receipt Line records has encountered an error.</w:t>
            </w:r>
          </w:p>
          <w:p w14:paraId="5154683E"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Please review: [</w:t>
            </w:r>
            <w:proofErr w:type="spellStart"/>
            <w:r w:rsidRPr="00B2541B">
              <w:rPr>
                <w:rFonts w:eastAsia="Arial" w:cs="Arial"/>
                <w:color w:val="000000" w:themeColor="text1"/>
                <w:sz w:val="18"/>
                <w:szCs w:val="18"/>
              </w:rPr>
              <w:t>dbImport</w:t>
            </w:r>
            <w:proofErr w:type="spellEnd"/>
            <w:r w:rsidRPr="00B2541B">
              <w:rPr>
                <w:rFonts w:eastAsia="Arial" w:cs="Arial"/>
                <w:color w:val="000000" w:themeColor="text1"/>
                <w:sz w:val="18"/>
                <w:szCs w:val="18"/>
              </w:rPr>
              <w:t xml:space="preserve"> Error Log] in the error directory: /</w:t>
            </w:r>
            <w:proofErr w:type="spellStart"/>
            <w:r w:rsidRPr="00B2541B">
              <w:rPr>
                <w:rFonts w:eastAsia="Arial" w:cs="Arial"/>
                <w:color w:val="000000" w:themeColor="text1"/>
                <w:sz w:val="18"/>
                <w:szCs w:val="18"/>
              </w:rPr>
              <w:t>Infor_FSM</w:t>
            </w:r>
            <w:proofErr w:type="spellEnd"/>
            <w:r w:rsidRPr="00B2541B">
              <w:rPr>
                <w:rFonts w:eastAsia="Arial" w:cs="Arial"/>
                <w:color w:val="000000" w:themeColor="text1"/>
                <w:sz w:val="18"/>
                <w:szCs w:val="18"/>
              </w:rPr>
              <w:t>/SAN/</w:t>
            </w:r>
            <w:proofErr w:type="spellStart"/>
            <w:r w:rsidRPr="00B2541B">
              <w:rPr>
                <w:rFonts w:eastAsia="Arial" w:cs="Arial"/>
                <w:color w:val="000000" w:themeColor="text1"/>
                <w:sz w:val="18"/>
                <w:szCs w:val="18"/>
              </w:rPr>
              <w:t>PurchaseOrderReceiptImport</w:t>
            </w:r>
            <w:proofErr w:type="spellEnd"/>
            <w:r w:rsidRPr="00B2541B">
              <w:rPr>
                <w:rFonts w:eastAsia="Arial" w:cs="Arial"/>
                <w:color w:val="000000" w:themeColor="text1"/>
                <w:sz w:val="18"/>
                <w:szCs w:val="18"/>
              </w:rPr>
              <w:t>/Error for more details and take necessary actions.</w:t>
            </w:r>
          </w:p>
          <w:p w14:paraId="2E2FFE6C" w14:textId="77777777" w:rsidR="00D4358C" w:rsidRPr="00B2541B" w:rsidRDefault="00D4358C" w:rsidP="006B760F">
            <w:pPr>
              <w:pBdr>
                <w:bottom w:val="single" w:sz="6" w:space="1" w:color="auto"/>
              </w:pBdr>
              <w:spacing w:before="120" w:after="120"/>
              <w:rPr>
                <w:rFonts w:eastAsia="Arial" w:cs="Arial"/>
                <w:color w:val="000000" w:themeColor="text1"/>
                <w:sz w:val="18"/>
                <w:szCs w:val="18"/>
              </w:rPr>
            </w:pPr>
          </w:p>
          <w:p w14:paraId="02403E4B" w14:textId="77777777" w:rsidR="00D4358C" w:rsidRPr="00B2541B" w:rsidRDefault="00D4358C"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75A27A8A" w14:textId="77777777" w:rsidR="00D4358C" w:rsidRPr="00B2541B" w:rsidRDefault="00D4358C"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75440248" w14:textId="77777777" w:rsidR="00D4358C" w:rsidRPr="00B2541B" w:rsidRDefault="00D4358C"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4D18888E" w14:textId="77777777" w:rsidR="00D4358C" w:rsidRPr="00B2541B" w:rsidRDefault="00D4358C"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4EA67233" w14:textId="77777777" w:rsidR="00D53B51" w:rsidRPr="00B2541B" w:rsidRDefault="00D53B51" w:rsidP="00D53B51">
      <w:pPr>
        <w:pStyle w:val="Heading3"/>
        <w:numPr>
          <w:ilvl w:val="0"/>
          <w:numId w:val="0"/>
        </w:numPr>
        <w:tabs>
          <w:tab w:val="num" w:pos="1440"/>
        </w:tabs>
        <w:ind w:left="1440"/>
      </w:pPr>
    </w:p>
    <w:p w14:paraId="07470B9A" w14:textId="192EA0E3" w:rsidR="00D53B51" w:rsidRPr="00B2541B" w:rsidRDefault="00FE567B" w:rsidP="00FE567B">
      <w:pPr>
        <w:pStyle w:val="Heading3"/>
        <w:numPr>
          <w:ilvl w:val="2"/>
          <w:numId w:val="30"/>
        </w:numPr>
        <w:rPr>
          <w:bCs/>
        </w:rPr>
      </w:pPr>
      <w:r w:rsidRPr="00B2541B">
        <w:rPr>
          <w:bCs/>
        </w:rPr>
        <w:t>Purchase Order Receipt Inventory Detail Import Failed</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D53B51" w:rsidRPr="00B2541B" w14:paraId="193AB7C7"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4B94BCC1"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241A1F97"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D53B51" w:rsidRPr="00B2541B" w14:paraId="65AF4035"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7CA9118D"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D133A44"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D53B51" w:rsidRPr="00B2541B" w14:paraId="3BA1ECB9"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0F3F14B0"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020958D7" w14:textId="180837AA" w:rsidR="00D53B51" w:rsidRPr="00B2541B" w:rsidRDefault="00D53B51"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Purchase Order Receipt</w:t>
            </w:r>
            <w:r w:rsidR="00FE567B" w:rsidRPr="00B2541B">
              <w:rPr>
                <w:rFonts w:eastAsia="Arial" w:cs="Arial"/>
                <w:sz w:val="18"/>
                <w:szCs w:val="18"/>
                <w:lang w:val="en-PH"/>
              </w:rPr>
              <w:t xml:space="preserve"> Inventory</w:t>
            </w:r>
            <w:r w:rsidR="003547E9" w:rsidRPr="00B2541B">
              <w:rPr>
                <w:rFonts w:eastAsia="Arial" w:cs="Arial"/>
                <w:sz w:val="18"/>
                <w:szCs w:val="18"/>
                <w:lang w:val="en-PH"/>
              </w:rPr>
              <w:t xml:space="preserve"> Detail</w:t>
            </w:r>
            <w:r w:rsidRPr="00B2541B">
              <w:rPr>
                <w:rFonts w:eastAsia="Arial" w:cs="Arial"/>
                <w:sz w:val="18"/>
                <w:szCs w:val="18"/>
                <w:lang w:val="en-PH"/>
              </w:rPr>
              <w:t xml:space="preserve"> Import Failed</w:t>
            </w:r>
          </w:p>
        </w:tc>
      </w:tr>
      <w:tr w:rsidR="00D53B51" w:rsidRPr="00B2541B" w14:paraId="60AA6AC5"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4E034D06"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AECB86" w14:textId="13AEE58D"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 xml:space="preserve">Importing of Purchase Order Receipt </w:t>
            </w:r>
            <w:r w:rsidR="003547E9" w:rsidRPr="00B2541B">
              <w:rPr>
                <w:rFonts w:eastAsia="Arial" w:cs="Arial"/>
                <w:color w:val="000000" w:themeColor="text1"/>
                <w:sz w:val="18"/>
                <w:szCs w:val="18"/>
              </w:rPr>
              <w:t>Inventory Detail</w:t>
            </w:r>
            <w:r w:rsidRPr="00B2541B">
              <w:rPr>
                <w:rFonts w:eastAsia="Arial" w:cs="Arial"/>
                <w:color w:val="000000" w:themeColor="text1"/>
                <w:sz w:val="18"/>
                <w:szCs w:val="18"/>
              </w:rPr>
              <w:t xml:space="preserve"> records has encountered an error.</w:t>
            </w:r>
          </w:p>
          <w:p w14:paraId="1FC2C68C"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Please review: [</w:t>
            </w:r>
            <w:proofErr w:type="spellStart"/>
            <w:r w:rsidRPr="00B2541B">
              <w:rPr>
                <w:rFonts w:eastAsia="Arial" w:cs="Arial"/>
                <w:color w:val="000000" w:themeColor="text1"/>
                <w:sz w:val="18"/>
                <w:szCs w:val="18"/>
              </w:rPr>
              <w:t>dbImport</w:t>
            </w:r>
            <w:proofErr w:type="spellEnd"/>
            <w:r w:rsidRPr="00B2541B">
              <w:rPr>
                <w:rFonts w:eastAsia="Arial" w:cs="Arial"/>
                <w:color w:val="000000" w:themeColor="text1"/>
                <w:sz w:val="18"/>
                <w:szCs w:val="18"/>
              </w:rPr>
              <w:t xml:space="preserve"> Error Log] in the error directory: /</w:t>
            </w:r>
            <w:proofErr w:type="spellStart"/>
            <w:r w:rsidRPr="00B2541B">
              <w:rPr>
                <w:rFonts w:eastAsia="Arial" w:cs="Arial"/>
                <w:color w:val="000000" w:themeColor="text1"/>
                <w:sz w:val="18"/>
                <w:szCs w:val="18"/>
              </w:rPr>
              <w:t>Infor_FSM</w:t>
            </w:r>
            <w:proofErr w:type="spellEnd"/>
            <w:r w:rsidRPr="00B2541B">
              <w:rPr>
                <w:rFonts w:eastAsia="Arial" w:cs="Arial"/>
                <w:color w:val="000000" w:themeColor="text1"/>
                <w:sz w:val="18"/>
                <w:szCs w:val="18"/>
              </w:rPr>
              <w:t>/SAN/</w:t>
            </w:r>
            <w:proofErr w:type="spellStart"/>
            <w:r w:rsidRPr="00B2541B">
              <w:rPr>
                <w:rFonts w:eastAsia="Arial" w:cs="Arial"/>
                <w:color w:val="000000" w:themeColor="text1"/>
                <w:sz w:val="18"/>
                <w:szCs w:val="18"/>
              </w:rPr>
              <w:t>PurchaseOrderReceiptImport</w:t>
            </w:r>
            <w:proofErr w:type="spellEnd"/>
            <w:r w:rsidRPr="00B2541B">
              <w:rPr>
                <w:rFonts w:eastAsia="Arial" w:cs="Arial"/>
                <w:color w:val="000000" w:themeColor="text1"/>
                <w:sz w:val="18"/>
                <w:szCs w:val="18"/>
              </w:rPr>
              <w:t>/Error for more details and take necessary actions.</w:t>
            </w:r>
          </w:p>
          <w:p w14:paraId="0E47ADDF" w14:textId="77777777" w:rsidR="00D53B51" w:rsidRPr="00B2541B" w:rsidRDefault="00D53B51" w:rsidP="006B760F">
            <w:pPr>
              <w:pBdr>
                <w:bottom w:val="single" w:sz="6" w:space="1" w:color="auto"/>
              </w:pBdr>
              <w:spacing w:before="120" w:after="120"/>
              <w:rPr>
                <w:rFonts w:eastAsia="Arial" w:cs="Arial"/>
                <w:color w:val="000000" w:themeColor="text1"/>
                <w:sz w:val="18"/>
                <w:szCs w:val="18"/>
              </w:rPr>
            </w:pPr>
          </w:p>
          <w:p w14:paraId="6EE602A6" w14:textId="77777777" w:rsidR="00D53B51" w:rsidRPr="00B2541B" w:rsidRDefault="00D53B51"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090094D1" w14:textId="77777777" w:rsidR="00D53B51" w:rsidRPr="00B2541B" w:rsidRDefault="00D53B51"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lastRenderedPageBreak/>
              <w:t>Environment:</w:t>
            </w:r>
            <w:r w:rsidRPr="00B2541B">
              <w:rPr>
                <w:rFonts w:eastAsia="Arial" w:cs="Arial"/>
                <w:color w:val="000000" w:themeColor="text1"/>
                <w:sz w:val="16"/>
                <w:szCs w:val="16"/>
              </w:rPr>
              <w:t xml:space="preserve"> [Environment]</w:t>
            </w:r>
          </w:p>
          <w:p w14:paraId="7659C8CD" w14:textId="77777777" w:rsidR="00D53B51" w:rsidRPr="00B2541B" w:rsidRDefault="00D53B51"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6D79471F" w14:textId="77777777" w:rsidR="00D53B51" w:rsidRPr="00B2541B" w:rsidRDefault="00D53B51"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76F3F5FF" w14:textId="77777777" w:rsidR="00D4358C" w:rsidRPr="00B2541B" w:rsidRDefault="00D4358C" w:rsidP="048C8880">
      <w:pPr>
        <w:pStyle w:val="BodyText"/>
        <w:ind w:left="0"/>
      </w:pPr>
    </w:p>
    <w:p w14:paraId="577ABEFF" w14:textId="310E48A7" w:rsidR="001B6CBC" w:rsidRPr="00B2541B" w:rsidRDefault="006D57BA" w:rsidP="001B6CBC">
      <w:pPr>
        <w:pStyle w:val="Heading3"/>
        <w:numPr>
          <w:ilvl w:val="2"/>
          <w:numId w:val="30"/>
        </w:numPr>
        <w:tabs>
          <w:tab w:val="num" w:pos="360"/>
        </w:tabs>
      </w:pPr>
      <w:r w:rsidRPr="00B2541B">
        <w:t xml:space="preserve">Purchase order </w:t>
      </w:r>
      <w:r w:rsidR="001B6CBC" w:rsidRPr="00B2541B">
        <w:t>Receipt Line File Not Found</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1B6CBC" w:rsidRPr="00B2541B" w14:paraId="09562781"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1AFE2BD5"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23E45323"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1B6CBC" w:rsidRPr="00B2541B" w14:paraId="4DDCD849"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493645C5"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21F8277"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1B6CBC" w:rsidRPr="00B2541B" w14:paraId="00A3AB89"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2C62462E"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512B2E7F" w14:textId="4DEA3251" w:rsidR="001B6CBC" w:rsidRPr="00B2541B" w:rsidRDefault="001B6CBC"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xml:space="preserve">]: </w:t>
            </w:r>
            <w:r w:rsidR="006D57BA" w:rsidRPr="00B2541B">
              <w:rPr>
                <w:rFonts w:eastAsia="Arial" w:cs="Arial"/>
                <w:sz w:val="18"/>
                <w:szCs w:val="18"/>
                <w:lang w:val="en-PH"/>
              </w:rPr>
              <w:t>Purchase Order Receipt Line File Not Found</w:t>
            </w:r>
          </w:p>
        </w:tc>
      </w:tr>
      <w:tr w:rsidR="001B6CBC" w:rsidRPr="00B2541B" w14:paraId="3C6A1BB5"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21F861BE"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0CA67A0" w14:textId="03A51D93" w:rsidR="001B6CBC"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 xml:space="preserve">Purchase Order </w:t>
            </w:r>
            <w:r w:rsidR="001B6CBC" w:rsidRPr="00B2541B">
              <w:rPr>
                <w:rFonts w:eastAsia="Arial" w:cs="Arial"/>
                <w:color w:val="000000" w:themeColor="text1"/>
                <w:sz w:val="18"/>
                <w:szCs w:val="18"/>
              </w:rPr>
              <w:t>Receipt Line File [</w:t>
            </w:r>
            <w:proofErr w:type="spellStart"/>
            <w:r w:rsidR="001B6CBC" w:rsidRPr="00B2541B">
              <w:rPr>
                <w:rFonts w:eastAsia="Arial" w:cs="Arial"/>
                <w:color w:val="000000" w:themeColor="text1"/>
                <w:sz w:val="18"/>
                <w:szCs w:val="18"/>
              </w:rPr>
              <w:t>ReceiptLineFile</w:t>
            </w:r>
            <w:proofErr w:type="spellEnd"/>
            <w:r w:rsidR="001B6CBC" w:rsidRPr="00B2541B">
              <w:rPr>
                <w:rFonts w:eastAsia="Arial" w:cs="Arial"/>
                <w:color w:val="000000" w:themeColor="text1"/>
                <w:sz w:val="18"/>
                <w:szCs w:val="18"/>
              </w:rPr>
              <w:t>] was not detected in the source directory /</w:t>
            </w:r>
            <w:proofErr w:type="spellStart"/>
            <w:r w:rsidR="001B6CBC" w:rsidRPr="00B2541B">
              <w:rPr>
                <w:rFonts w:eastAsia="Arial" w:cs="Arial"/>
                <w:color w:val="000000" w:themeColor="text1"/>
                <w:sz w:val="18"/>
                <w:szCs w:val="18"/>
              </w:rPr>
              <w:t>Infor_FSM</w:t>
            </w:r>
            <w:proofErr w:type="spellEnd"/>
            <w:r w:rsidR="001B6CBC" w:rsidRPr="00B2541B">
              <w:rPr>
                <w:rFonts w:eastAsia="Arial" w:cs="Arial"/>
                <w:color w:val="000000" w:themeColor="text1"/>
                <w:sz w:val="18"/>
                <w:szCs w:val="18"/>
              </w:rPr>
              <w:t>/SAN/</w:t>
            </w:r>
            <w:proofErr w:type="spellStart"/>
            <w:r w:rsidR="001B6CBC" w:rsidRPr="00B2541B">
              <w:rPr>
                <w:rFonts w:eastAsia="Arial" w:cs="Arial"/>
                <w:color w:val="000000" w:themeColor="text1"/>
                <w:sz w:val="18"/>
                <w:szCs w:val="18"/>
              </w:rPr>
              <w:t>PurchaseOrderReceiptImport</w:t>
            </w:r>
            <w:proofErr w:type="spellEnd"/>
          </w:p>
          <w:p w14:paraId="7FF653E7" w14:textId="77777777" w:rsidR="001B6CBC" w:rsidRPr="00B2541B" w:rsidRDefault="001B6CBC" w:rsidP="006B760F">
            <w:pPr>
              <w:pBdr>
                <w:bottom w:val="single" w:sz="6" w:space="1" w:color="auto"/>
              </w:pBdr>
              <w:spacing w:before="120" w:after="120"/>
              <w:rPr>
                <w:rFonts w:eastAsia="Arial" w:cs="Arial"/>
                <w:color w:val="000000" w:themeColor="text1"/>
                <w:sz w:val="18"/>
                <w:szCs w:val="18"/>
              </w:rPr>
            </w:pPr>
          </w:p>
          <w:p w14:paraId="27FDC74C" w14:textId="77777777" w:rsidR="001B6CBC" w:rsidRPr="00B2541B" w:rsidRDefault="001B6CBC"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4DD3642F" w14:textId="77777777" w:rsidR="001B6CBC" w:rsidRPr="00B2541B" w:rsidRDefault="001B6CBC"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41B7340B" w14:textId="77777777" w:rsidR="001B6CBC" w:rsidRPr="00B2541B" w:rsidRDefault="001B6CBC"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2C546316" w14:textId="77777777" w:rsidR="001B6CBC" w:rsidRPr="00B2541B" w:rsidRDefault="001B6CBC"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1E0BB5EA" w14:textId="77777777" w:rsidR="001B6CBC" w:rsidRPr="00B2541B" w:rsidRDefault="001B6CBC" w:rsidP="048C8880">
      <w:pPr>
        <w:pStyle w:val="BodyText"/>
        <w:ind w:left="0"/>
      </w:pPr>
    </w:p>
    <w:p w14:paraId="5F335AEC" w14:textId="01E36BE0" w:rsidR="008232DA" w:rsidRPr="00B2541B" w:rsidRDefault="008232DA" w:rsidP="008232DA">
      <w:pPr>
        <w:pStyle w:val="Heading3"/>
        <w:numPr>
          <w:ilvl w:val="2"/>
          <w:numId w:val="30"/>
        </w:numPr>
        <w:tabs>
          <w:tab w:val="num" w:pos="360"/>
        </w:tabs>
      </w:pPr>
      <w:r w:rsidRPr="00B2541B">
        <w:t>Purchase order Receipt Inventory Detail File Not Found</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8232DA" w:rsidRPr="00B2541B" w14:paraId="7085FA8D"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5033FDF4"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75A25AE5"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8232DA" w:rsidRPr="00B2541B" w14:paraId="2CCD8669"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5EE9DAB2"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C77D906"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8232DA" w:rsidRPr="00B2541B" w14:paraId="5E9AF528"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63AA2BB4"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125B9620" w14:textId="26D782F5" w:rsidR="008232DA" w:rsidRPr="00B2541B" w:rsidRDefault="008232DA"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Purchase Order Receipt Inventory Detail File Not Found</w:t>
            </w:r>
          </w:p>
        </w:tc>
      </w:tr>
      <w:tr w:rsidR="008232DA" w:rsidRPr="00B2541B" w14:paraId="090AFE1E"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79BBEDD3"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9F9FE1" w14:textId="787CA00B" w:rsidR="008232DA" w:rsidRPr="00B2541B" w:rsidRDefault="008232DA"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Purchase Order Receipt Inventory Detail File [</w:t>
            </w:r>
            <w:proofErr w:type="spellStart"/>
            <w:r w:rsidRPr="00B2541B">
              <w:rPr>
                <w:rFonts w:eastAsia="Arial" w:cs="Arial"/>
                <w:color w:val="000000" w:themeColor="text1"/>
                <w:sz w:val="18"/>
                <w:szCs w:val="18"/>
              </w:rPr>
              <w:t>ReceiptLineFile</w:t>
            </w:r>
            <w:proofErr w:type="spellEnd"/>
            <w:r w:rsidRPr="00B2541B">
              <w:rPr>
                <w:rFonts w:eastAsia="Arial" w:cs="Arial"/>
                <w:color w:val="000000" w:themeColor="text1"/>
                <w:sz w:val="18"/>
                <w:szCs w:val="18"/>
              </w:rPr>
              <w:t>] was not detected in the source directory /</w:t>
            </w:r>
            <w:proofErr w:type="spellStart"/>
            <w:r w:rsidRPr="00B2541B">
              <w:rPr>
                <w:rFonts w:eastAsia="Arial" w:cs="Arial"/>
                <w:color w:val="000000" w:themeColor="text1"/>
                <w:sz w:val="18"/>
                <w:szCs w:val="18"/>
              </w:rPr>
              <w:t>Infor_FSM</w:t>
            </w:r>
            <w:proofErr w:type="spellEnd"/>
            <w:r w:rsidRPr="00B2541B">
              <w:rPr>
                <w:rFonts w:eastAsia="Arial" w:cs="Arial"/>
                <w:color w:val="000000" w:themeColor="text1"/>
                <w:sz w:val="18"/>
                <w:szCs w:val="18"/>
              </w:rPr>
              <w:t>/SAN/</w:t>
            </w:r>
            <w:proofErr w:type="spellStart"/>
            <w:r w:rsidRPr="00B2541B">
              <w:rPr>
                <w:rFonts w:eastAsia="Arial" w:cs="Arial"/>
                <w:color w:val="000000" w:themeColor="text1"/>
                <w:sz w:val="18"/>
                <w:szCs w:val="18"/>
              </w:rPr>
              <w:t>PurchaseOrderReceiptImport</w:t>
            </w:r>
            <w:proofErr w:type="spellEnd"/>
          </w:p>
          <w:p w14:paraId="3BC547B1" w14:textId="77777777" w:rsidR="008232DA" w:rsidRPr="00B2541B" w:rsidRDefault="008232DA" w:rsidP="006B760F">
            <w:pPr>
              <w:pBdr>
                <w:bottom w:val="single" w:sz="6" w:space="1" w:color="auto"/>
              </w:pBdr>
              <w:spacing w:before="120" w:after="120"/>
              <w:rPr>
                <w:rFonts w:eastAsia="Arial" w:cs="Arial"/>
                <w:color w:val="000000" w:themeColor="text1"/>
                <w:sz w:val="18"/>
                <w:szCs w:val="18"/>
              </w:rPr>
            </w:pPr>
          </w:p>
          <w:p w14:paraId="1A5C19AF" w14:textId="77777777" w:rsidR="008232DA" w:rsidRPr="00B2541B" w:rsidRDefault="008232DA"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5A5213E2" w14:textId="77777777" w:rsidR="008232DA" w:rsidRPr="00B2541B" w:rsidRDefault="008232DA"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19D19F9E" w14:textId="77777777" w:rsidR="008232DA" w:rsidRPr="00B2541B" w:rsidRDefault="008232DA"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19E53410" w14:textId="77777777" w:rsidR="008232DA" w:rsidRPr="00B2541B" w:rsidRDefault="008232DA"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13190EA6" w14:textId="77777777" w:rsidR="008232DA" w:rsidRPr="00B2541B" w:rsidRDefault="008232DA" w:rsidP="048C8880">
      <w:pPr>
        <w:pStyle w:val="BodyText"/>
        <w:ind w:left="0"/>
      </w:pPr>
    </w:p>
    <w:p w14:paraId="6F1EAD3F" w14:textId="1B168C1B" w:rsidR="00121DAD" w:rsidRPr="00B2541B" w:rsidRDefault="00121DAD" w:rsidP="00121DAD">
      <w:pPr>
        <w:pStyle w:val="Heading3"/>
        <w:numPr>
          <w:ilvl w:val="2"/>
          <w:numId w:val="30"/>
        </w:numPr>
        <w:tabs>
          <w:tab w:val="num" w:pos="360"/>
        </w:tabs>
      </w:pPr>
      <w:r w:rsidRPr="00B2541B">
        <w:t>Processdaya async trigger failed</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121DAD" w:rsidRPr="00B2541B" w14:paraId="6E4C7037"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06E94021"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3D4DD761"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RecipientList</w:t>
            </w:r>
            <w:proofErr w:type="spellEnd"/>
            <w:r w:rsidRPr="00B2541B">
              <w:rPr>
                <w:rFonts w:eastAsia="Arial" w:cs="Arial"/>
                <w:color w:val="000000" w:themeColor="text1"/>
                <w:sz w:val="18"/>
                <w:szCs w:val="18"/>
              </w:rPr>
              <w:t>]</w:t>
            </w:r>
          </w:p>
        </w:tc>
      </w:tr>
      <w:tr w:rsidR="00121DAD" w:rsidRPr="00B2541B" w14:paraId="38843C5A"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0579CEDE"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D01C8E1"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w:t>
            </w:r>
            <w:proofErr w:type="spellStart"/>
            <w:r w:rsidRPr="00B2541B">
              <w:rPr>
                <w:rFonts w:eastAsia="Arial" w:cs="Arial"/>
                <w:color w:val="000000" w:themeColor="text1"/>
                <w:sz w:val="18"/>
                <w:szCs w:val="18"/>
              </w:rPr>
              <w:t>CCRcipientList</w:t>
            </w:r>
            <w:proofErr w:type="spellEnd"/>
            <w:r w:rsidRPr="00B2541B">
              <w:rPr>
                <w:rFonts w:eastAsia="Arial" w:cs="Arial"/>
                <w:color w:val="000000" w:themeColor="text1"/>
                <w:sz w:val="18"/>
                <w:szCs w:val="18"/>
              </w:rPr>
              <w:t>]</w:t>
            </w:r>
          </w:p>
        </w:tc>
      </w:tr>
      <w:tr w:rsidR="00121DAD" w:rsidRPr="00B2541B" w14:paraId="1CC192FF"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440C0FA7"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1DC15409" w14:textId="7886A94F" w:rsidR="00121DAD" w:rsidRPr="00B2541B" w:rsidRDefault="00121DAD" w:rsidP="006B760F">
            <w:pPr>
              <w:pStyle w:val="BodyText"/>
              <w:ind w:left="0"/>
              <w:rPr>
                <w:rFonts w:eastAsia="Arial" w:cs="Arial"/>
                <w:sz w:val="18"/>
                <w:szCs w:val="18"/>
                <w:lang w:val="en-PH"/>
              </w:rPr>
            </w:pPr>
            <w:r w:rsidRPr="00B2541B">
              <w:rPr>
                <w:rFonts w:eastAsia="Arial" w:cs="Arial"/>
                <w:sz w:val="18"/>
                <w:szCs w:val="18"/>
                <w:lang w:val="en-PH"/>
              </w:rPr>
              <w:t>WU [</w:t>
            </w:r>
            <w:proofErr w:type="spellStart"/>
            <w:r w:rsidRPr="00B2541B">
              <w:rPr>
                <w:rFonts w:eastAsia="Arial" w:cs="Arial"/>
                <w:sz w:val="18"/>
                <w:szCs w:val="18"/>
                <w:lang w:val="en-PH"/>
              </w:rPr>
              <w:t>WorkUnit</w:t>
            </w:r>
            <w:proofErr w:type="spellEnd"/>
            <w:r w:rsidRPr="00B2541B">
              <w:rPr>
                <w:rFonts w:eastAsia="Arial" w:cs="Arial"/>
                <w:sz w:val="18"/>
                <w:szCs w:val="18"/>
                <w:lang w:val="en-PH"/>
              </w:rPr>
              <w:t xml:space="preserve">]: </w:t>
            </w:r>
            <w:proofErr w:type="spellStart"/>
            <w:r w:rsidRPr="00B2541B">
              <w:rPr>
                <w:rFonts w:eastAsia="Arial" w:cs="Arial"/>
                <w:sz w:val="18"/>
                <w:szCs w:val="18"/>
                <w:lang w:val="en-PH"/>
              </w:rPr>
              <w:t>ProcessData</w:t>
            </w:r>
            <w:proofErr w:type="spellEnd"/>
            <w:r w:rsidRPr="00B2541B">
              <w:rPr>
                <w:rFonts w:eastAsia="Arial" w:cs="Arial"/>
                <w:sz w:val="18"/>
                <w:szCs w:val="18"/>
                <w:lang w:val="en-PH"/>
              </w:rPr>
              <w:t xml:space="preserve"> Async Trigger Failed</w:t>
            </w:r>
          </w:p>
        </w:tc>
      </w:tr>
      <w:tr w:rsidR="00121DAD" w:rsidRPr="00B2541B" w14:paraId="3176712A" w14:textId="77777777" w:rsidTr="006B760F">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4930FD2E"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76D9E8E" w14:textId="11A1F9BD"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t>Processing of Purchase Order Receipt Import data has failed.</w:t>
            </w:r>
          </w:p>
          <w:p w14:paraId="7D4806AA" w14:textId="77777777" w:rsidR="00121DAD" w:rsidRPr="00B2541B" w:rsidRDefault="00121DAD" w:rsidP="006B760F">
            <w:pPr>
              <w:pStyle w:val="BodyText"/>
              <w:ind w:left="0"/>
              <w:rPr>
                <w:rFonts w:eastAsia="Arial" w:cs="Arial"/>
                <w:color w:val="000000" w:themeColor="text1"/>
                <w:sz w:val="18"/>
                <w:szCs w:val="18"/>
              </w:rPr>
            </w:pPr>
          </w:p>
          <w:p w14:paraId="0EC21D5B" w14:textId="68CDDC31" w:rsidR="00121DAD" w:rsidRPr="00B2541B" w:rsidRDefault="00121DAD" w:rsidP="006B760F">
            <w:pPr>
              <w:pStyle w:val="BodyText"/>
              <w:ind w:left="0"/>
              <w:rPr>
                <w:rFonts w:eastAsia="Arial" w:cs="Arial"/>
                <w:color w:val="000000" w:themeColor="text1"/>
                <w:sz w:val="18"/>
                <w:szCs w:val="18"/>
              </w:rPr>
            </w:pPr>
            <w:r w:rsidRPr="00B2541B">
              <w:rPr>
                <w:rFonts w:eastAsia="Arial" w:cs="Arial"/>
                <w:color w:val="000000" w:themeColor="text1"/>
                <w:sz w:val="18"/>
                <w:szCs w:val="18"/>
              </w:rPr>
              <w:lastRenderedPageBreak/>
              <w:t>Review the Async Action Trig</w:t>
            </w:r>
            <w:r w:rsidR="003606A7" w:rsidRPr="00B2541B">
              <w:rPr>
                <w:rFonts w:eastAsia="Arial" w:cs="Arial"/>
                <w:color w:val="000000" w:themeColor="text1"/>
                <w:sz w:val="18"/>
                <w:szCs w:val="18"/>
              </w:rPr>
              <w:t>ger: [</w:t>
            </w:r>
            <w:proofErr w:type="spellStart"/>
            <w:r w:rsidR="003606A7" w:rsidRPr="00B2541B">
              <w:rPr>
                <w:rFonts w:eastAsia="Arial" w:cs="Arial"/>
                <w:color w:val="000000" w:themeColor="text1"/>
                <w:sz w:val="18"/>
                <w:szCs w:val="18"/>
              </w:rPr>
              <w:t>AsyncActionTrigger</w:t>
            </w:r>
            <w:proofErr w:type="spellEnd"/>
            <w:r w:rsidR="003606A7" w:rsidRPr="00B2541B">
              <w:rPr>
                <w:rFonts w:eastAsia="Arial" w:cs="Arial"/>
                <w:color w:val="000000" w:themeColor="text1"/>
                <w:sz w:val="18"/>
                <w:szCs w:val="18"/>
              </w:rPr>
              <w:t>] Business Class: [</w:t>
            </w:r>
            <w:proofErr w:type="spellStart"/>
            <w:r w:rsidR="003606A7" w:rsidRPr="00B2541B">
              <w:rPr>
                <w:rFonts w:eastAsia="Arial" w:cs="Arial"/>
                <w:color w:val="000000" w:themeColor="text1"/>
                <w:sz w:val="18"/>
                <w:szCs w:val="18"/>
              </w:rPr>
              <w:t>BusinessClass</w:t>
            </w:r>
            <w:proofErr w:type="spellEnd"/>
            <w:r w:rsidR="003C5E61" w:rsidRPr="00B2541B">
              <w:rPr>
                <w:rFonts w:eastAsia="Arial" w:cs="Arial"/>
                <w:color w:val="000000" w:themeColor="text1"/>
                <w:sz w:val="18"/>
                <w:szCs w:val="18"/>
              </w:rPr>
              <w:t>]. Delete the checkpoint if necessary and try again.</w:t>
            </w:r>
          </w:p>
          <w:p w14:paraId="4368AD6A" w14:textId="77777777" w:rsidR="00121DAD" w:rsidRPr="00B2541B" w:rsidRDefault="00121DAD" w:rsidP="006B760F">
            <w:pPr>
              <w:pBdr>
                <w:bottom w:val="single" w:sz="6" w:space="1" w:color="auto"/>
              </w:pBdr>
              <w:spacing w:before="120" w:after="120"/>
              <w:rPr>
                <w:rFonts w:eastAsia="Arial" w:cs="Arial"/>
                <w:color w:val="000000" w:themeColor="text1"/>
                <w:sz w:val="18"/>
                <w:szCs w:val="18"/>
              </w:rPr>
            </w:pPr>
          </w:p>
          <w:p w14:paraId="21D190DA" w14:textId="77777777" w:rsidR="00121DAD" w:rsidRPr="00B2541B" w:rsidRDefault="00121DAD" w:rsidP="006B760F">
            <w:pPr>
              <w:pStyle w:val="BodyText"/>
              <w:ind w:left="0"/>
              <w:rPr>
                <w:rFonts w:eastAsia="Arial" w:cs="Arial"/>
                <w:color w:val="000000" w:themeColor="text1"/>
                <w:sz w:val="16"/>
                <w:szCs w:val="16"/>
              </w:rPr>
            </w:pPr>
            <w:r w:rsidRPr="00B2541B">
              <w:rPr>
                <w:rFonts w:eastAsia="Arial" w:cs="Arial"/>
                <w:i/>
                <w:iCs/>
                <w:color w:val="000000" w:themeColor="text1"/>
                <w:sz w:val="16"/>
                <w:szCs w:val="16"/>
              </w:rPr>
              <w:t>The following information is for Infor Support reference purposes only:</w:t>
            </w:r>
          </w:p>
          <w:p w14:paraId="7FAED0C3" w14:textId="77777777" w:rsidR="00121DAD" w:rsidRPr="00B2541B" w:rsidRDefault="00121DAD"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Environment:</w:t>
            </w:r>
            <w:r w:rsidRPr="00B2541B">
              <w:rPr>
                <w:rFonts w:eastAsia="Arial" w:cs="Arial"/>
                <w:color w:val="000000" w:themeColor="text1"/>
                <w:sz w:val="16"/>
                <w:szCs w:val="16"/>
              </w:rPr>
              <w:t xml:space="preserve"> [Environment]</w:t>
            </w:r>
          </w:p>
          <w:p w14:paraId="708BB34F" w14:textId="77777777" w:rsidR="00121DAD" w:rsidRPr="00B2541B" w:rsidRDefault="00121DAD" w:rsidP="006B760F">
            <w:pPr>
              <w:pStyle w:val="BodyText"/>
              <w:ind w:left="0"/>
              <w:rPr>
                <w:rFonts w:eastAsia="Arial" w:cs="Arial"/>
                <w:color w:val="000000" w:themeColor="text1"/>
                <w:sz w:val="16"/>
                <w:szCs w:val="16"/>
              </w:rPr>
            </w:pPr>
            <w:r w:rsidRPr="00B2541B">
              <w:rPr>
                <w:rFonts w:eastAsia="Arial" w:cs="Arial"/>
                <w:b/>
                <w:bCs/>
                <w:color w:val="000000" w:themeColor="text1"/>
                <w:sz w:val="16"/>
                <w:szCs w:val="16"/>
              </w:rPr>
              <w:t>Process Name:</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PorcessName</w:t>
            </w:r>
            <w:proofErr w:type="spellEnd"/>
            <w:r w:rsidRPr="00B2541B">
              <w:rPr>
                <w:rFonts w:eastAsia="Arial" w:cs="Arial"/>
                <w:color w:val="000000" w:themeColor="text1"/>
                <w:sz w:val="16"/>
                <w:szCs w:val="16"/>
              </w:rPr>
              <w:t>]</w:t>
            </w:r>
          </w:p>
          <w:p w14:paraId="3A6AE23F" w14:textId="77777777" w:rsidR="00121DAD" w:rsidRPr="00B2541B" w:rsidRDefault="00121DAD" w:rsidP="006B760F">
            <w:pPr>
              <w:pStyle w:val="BodyText"/>
              <w:ind w:left="0"/>
              <w:rPr>
                <w:rFonts w:eastAsia="Arial" w:cs="Arial"/>
                <w:color w:val="000000" w:themeColor="text1"/>
                <w:sz w:val="18"/>
                <w:szCs w:val="18"/>
              </w:rPr>
            </w:pPr>
            <w:r w:rsidRPr="00B2541B">
              <w:rPr>
                <w:rFonts w:eastAsia="Arial" w:cs="Arial"/>
                <w:b/>
                <w:bCs/>
                <w:color w:val="000000" w:themeColor="text1"/>
                <w:sz w:val="16"/>
                <w:szCs w:val="16"/>
              </w:rPr>
              <w:t>Work Unit:</w:t>
            </w:r>
            <w:r w:rsidRPr="00B2541B">
              <w:rPr>
                <w:rFonts w:eastAsia="Arial" w:cs="Arial"/>
                <w:color w:val="000000" w:themeColor="text1"/>
                <w:sz w:val="16"/>
                <w:szCs w:val="16"/>
              </w:rPr>
              <w:t xml:space="preserve"> [</w:t>
            </w:r>
            <w:proofErr w:type="spellStart"/>
            <w:r w:rsidRPr="00B2541B">
              <w:rPr>
                <w:rFonts w:eastAsia="Arial" w:cs="Arial"/>
                <w:color w:val="000000" w:themeColor="text1"/>
                <w:sz w:val="16"/>
                <w:szCs w:val="16"/>
              </w:rPr>
              <w:t>WorkUnit</w:t>
            </w:r>
            <w:proofErr w:type="spellEnd"/>
            <w:r w:rsidRPr="00B2541B">
              <w:rPr>
                <w:rFonts w:eastAsia="Arial" w:cs="Arial"/>
                <w:color w:val="000000" w:themeColor="text1"/>
                <w:sz w:val="16"/>
                <w:szCs w:val="16"/>
              </w:rPr>
              <w:t>]</w:t>
            </w:r>
          </w:p>
        </w:tc>
      </w:tr>
    </w:tbl>
    <w:p w14:paraId="554B764E" w14:textId="77777777" w:rsidR="00121DAD" w:rsidRPr="00B2541B" w:rsidRDefault="00121DAD" w:rsidP="048C8880">
      <w:pPr>
        <w:pStyle w:val="BodyText"/>
        <w:ind w:left="0"/>
      </w:pPr>
    </w:p>
    <w:p w14:paraId="77B56C68" w14:textId="26016C7D" w:rsidR="004C1B44" w:rsidRPr="00B2541B" w:rsidRDefault="004C1B44" w:rsidP="006A18D4">
      <w:pPr>
        <w:pStyle w:val="Heading1"/>
      </w:pPr>
      <w:bookmarkStart w:id="30" w:name="_Toc105005169"/>
      <w:bookmarkStart w:id="31" w:name="_Toc204897585"/>
      <w:r w:rsidRPr="00B2541B">
        <w:lastRenderedPageBreak/>
        <w:t xml:space="preserve">Technical </w:t>
      </w:r>
      <w:bookmarkEnd w:id="7"/>
      <w:bookmarkEnd w:id="8"/>
      <w:r w:rsidR="00720F57" w:rsidRPr="00B2541B">
        <w:t>Specifications</w:t>
      </w:r>
      <w:bookmarkEnd w:id="30"/>
      <w:bookmarkEnd w:id="31"/>
    </w:p>
    <w:p w14:paraId="35FFF55D" w14:textId="77777777" w:rsidR="00F675E8" w:rsidRPr="00B2541B" w:rsidRDefault="00F675E8" w:rsidP="004C1B44">
      <w:pPr>
        <w:pStyle w:val="BodyText"/>
      </w:pPr>
    </w:p>
    <w:p w14:paraId="638FED16" w14:textId="27A66CE6" w:rsidR="00C362F9" w:rsidRPr="00B2541B" w:rsidRDefault="00702257" w:rsidP="00C362F9">
      <w:pPr>
        <w:pStyle w:val="Heading2"/>
      </w:pPr>
      <w:bookmarkStart w:id="32" w:name="_Toc105005171"/>
      <w:bookmarkStart w:id="33" w:name="_Toc204897586"/>
      <w:bookmarkStart w:id="34" w:name="_Toc225939728"/>
      <w:bookmarkStart w:id="35" w:name="_Toc270369351"/>
      <w:r w:rsidRPr="00B2541B">
        <w:t xml:space="preserve">Solution </w:t>
      </w:r>
      <w:r w:rsidR="00C362F9" w:rsidRPr="00B2541B">
        <w:t>Overview</w:t>
      </w:r>
      <w:bookmarkEnd w:id="32"/>
      <w:bookmarkEnd w:id="33"/>
    </w:p>
    <w:bookmarkEnd w:id="34"/>
    <w:bookmarkEnd w:id="35"/>
    <w:p w14:paraId="5C292FC6" w14:textId="77777777" w:rsidR="00EB2571" w:rsidRPr="00B2541B" w:rsidRDefault="00EB2571" w:rsidP="00EB2571">
      <w:pPr>
        <w:pStyle w:val="BodyText"/>
      </w:pPr>
    </w:p>
    <w:p w14:paraId="4113358C" w14:textId="77777777" w:rsidR="00F0447F" w:rsidRPr="00B2541B" w:rsidRDefault="00F0447F" w:rsidP="00F0447F">
      <w:pPr>
        <w:pStyle w:val="BodyText"/>
      </w:pPr>
    </w:p>
    <w:p w14:paraId="68EE05CF" w14:textId="38ED7F6B" w:rsidR="009C473E" w:rsidRPr="00B2541B" w:rsidRDefault="009C473E" w:rsidP="00062132">
      <w:pPr>
        <w:pStyle w:val="Heading1"/>
      </w:pPr>
      <w:bookmarkStart w:id="36" w:name="_Toc105005182"/>
      <w:bookmarkStart w:id="37" w:name="_Toc204897587"/>
      <w:r w:rsidRPr="00B2541B">
        <w:lastRenderedPageBreak/>
        <w:t>A</w:t>
      </w:r>
      <w:r w:rsidR="00E8602B" w:rsidRPr="00B2541B">
        <w:t>ppendix</w:t>
      </w:r>
      <w:bookmarkEnd w:id="36"/>
      <w:bookmarkEnd w:id="37"/>
    </w:p>
    <w:p w14:paraId="20644C18" w14:textId="4159DF27" w:rsidR="0085481F" w:rsidRPr="00B2541B" w:rsidRDefault="0085481F" w:rsidP="003158AE">
      <w:pPr>
        <w:pStyle w:val="BodyText"/>
        <w:ind w:left="720"/>
      </w:pPr>
    </w:p>
    <w:p w14:paraId="4AB28A02" w14:textId="295E1E72" w:rsidR="00455C71" w:rsidRPr="00B2541B" w:rsidRDefault="00455C71" w:rsidP="00455C71">
      <w:pPr>
        <w:pStyle w:val="Heading2"/>
      </w:pPr>
      <w:bookmarkStart w:id="38" w:name="_Toc204897588"/>
      <w:r w:rsidRPr="00B2541B">
        <w:t xml:space="preserve">Sample </w:t>
      </w:r>
      <w:r w:rsidR="00E97A63" w:rsidRPr="00B2541B">
        <w:t>PO receipt</w:t>
      </w:r>
      <w:r w:rsidRPr="00B2541B">
        <w:t xml:space="preserve"> Files</w:t>
      </w:r>
      <w:bookmarkEnd w:id="38"/>
    </w:p>
    <w:p w14:paraId="514F954F" w14:textId="77777777" w:rsidR="00455C71" w:rsidRPr="00B2541B" w:rsidRDefault="00455C71" w:rsidP="00455C71">
      <w:pPr>
        <w:pStyle w:val="BodyText"/>
        <w:ind w:left="720"/>
      </w:pPr>
    </w:p>
    <w:p w14:paraId="39DB352E" w14:textId="1C33F676" w:rsidR="00180B50" w:rsidRPr="00B2541B" w:rsidRDefault="00180B50" w:rsidP="00180B50">
      <w:pPr>
        <w:pStyle w:val="Heading2"/>
      </w:pPr>
      <w:bookmarkStart w:id="39" w:name="_Toc204897589"/>
      <w:r w:rsidRPr="00B2541B">
        <w:t>Client Approval</w:t>
      </w:r>
      <w:bookmarkEnd w:id="39"/>
    </w:p>
    <w:p w14:paraId="66DEEDD7" w14:textId="228D4D9B" w:rsidR="00A91763" w:rsidRPr="00A91763" w:rsidRDefault="00A91763" w:rsidP="003C362B">
      <w:pPr>
        <w:pStyle w:val="BodyText"/>
        <w:ind w:left="0" w:firstLine="720"/>
      </w:pPr>
    </w:p>
    <w:sectPr w:rsidR="00A91763" w:rsidRPr="00A91763" w:rsidSect="000304D0">
      <w:headerReference w:type="default" r:id="rId16"/>
      <w:footerReference w:type="even" r:id="rId17"/>
      <w:footerReference w:type="default" r:id="rId18"/>
      <w:headerReference w:type="first" r:id="rId19"/>
      <w:footerReference w:type="first" r:id="rId20"/>
      <w:pgSz w:w="12240" w:h="15840" w:code="1"/>
      <w:pgMar w:top="1080" w:right="720" w:bottom="1440" w:left="720" w:header="432" w:footer="720" w:gutter="360"/>
      <w:paperSrc w:first="111" w:other="111"/>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93B59" w14:textId="77777777" w:rsidR="00B43F70" w:rsidRDefault="00B43F70">
      <w:r>
        <w:separator/>
      </w:r>
    </w:p>
  </w:endnote>
  <w:endnote w:type="continuationSeparator" w:id="0">
    <w:p w14:paraId="6FFAEC65" w14:textId="77777777" w:rsidR="00B43F70" w:rsidRDefault="00B43F70">
      <w:r>
        <w:continuationSeparator/>
      </w:r>
    </w:p>
  </w:endnote>
  <w:endnote w:type="continuationNotice" w:id="1">
    <w:p w14:paraId="606557F0" w14:textId="77777777" w:rsidR="00B43F70" w:rsidRDefault="00B43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roximaNova-Light">
    <w:altName w:val="Calibri"/>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0768D" w14:textId="77777777" w:rsidR="00A03992" w:rsidRDefault="00A039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410F28A" w14:textId="77777777" w:rsidR="00A03992" w:rsidRDefault="00A039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6D43" w14:textId="37A1275F" w:rsidR="00A03992" w:rsidRDefault="00A03992" w:rsidP="00D56107">
    <w:pPr>
      <w:pStyle w:val="Footer"/>
      <w:framePr w:hSpace="187" w:wrap="auto" w:vAnchor="text" w:hAnchor="margin" w:xAlign="right" w:y="1"/>
      <w:tabs>
        <w:tab w:val="clear" w:pos="7920"/>
        <w:tab w:val="right" w:pos="9900"/>
        <w:tab w:val="right" w:pos="10440"/>
      </w:tabs>
    </w:pPr>
    <w:r>
      <w:rPr>
        <w:noProof/>
      </w:rPr>
      <w:fldChar w:fldCharType="begin"/>
    </w:r>
    <w:r>
      <w:rPr>
        <w:noProof/>
      </w:rPr>
      <w:instrText xml:space="preserve"> STYLEREF HD1 \* MERGEFORMAT </w:instrText>
    </w:r>
    <w:r>
      <w:rPr>
        <w:noProof/>
      </w:rPr>
      <w:fldChar w:fldCharType="separate"/>
    </w:r>
    <w:r w:rsidR="00B2541B">
      <w:rPr>
        <w:noProof/>
      </w:rPr>
      <w:t>Appendix</w:t>
    </w:r>
    <w:r>
      <w:rPr>
        <w:noProof/>
      </w:rPr>
      <w:fldChar w:fldCharType="end"/>
    </w:r>
    <w:r>
      <w:t xml:space="preserve">     </w:t>
    </w:r>
    <w:r>
      <w:fldChar w:fldCharType="begin"/>
    </w:r>
    <w:r>
      <w:instrText xml:space="preserve"> If </w:instrText>
    </w:r>
    <w:r>
      <w:fldChar w:fldCharType="begin"/>
    </w:r>
    <w:r>
      <w:instrText xml:space="preserve"> Section </w:instrText>
    </w:r>
    <w:r>
      <w:fldChar w:fldCharType="separate"/>
    </w:r>
    <w:r w:rsidR="00B2541B">
      <w:instrText>1</w:instrText>
    </w:r>
    <w:r>
      <w:fldChar w:fldCharType="end"/>
    </w:r>
    <w:r>
      <w:instrText xml:space="preserve"> &gt; 1 “</w:instrText>
    </w:r>
    <w:r>
      <w:fldChar w:fldCharType="begin"/>
    </w:r>
    <w:r>
      <w:instrText xml:space="preserve">PAGE </w:instrText>
    </w:r>
    <w:r>
      <w:fldChar w:fldCharType="separate"/>
    </w:r>
    <w:r>
      <w:rPr>
        <w:noProof/>
      </w:rPr>
      <w:instrText>1</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Pr>
        <w:noProof/>
      </w:rPr>
      <w:instrText>10</w:instrText>
    </w:r>
    <w:r>
      <w:rPr>
        <w:noProof/>
      </w:rPr>
      <w:fldChar w:fldCharType="end"/>
    </w:r>
    <w:r>
      <w:instrText xml:space="preserve"> - Sec1  </w:instrText>
    </w:r>
    <w:r>
      <w:fldChar w:fldCharType="separate"/>
    </w:r>
    <w:r>
      <w:rPr>
        <w:noProof/>
      </w:rPr>
      <w:instrText>7</w:instrText>
    </w:r>
    <w:r>
      <w:fldChar w:fldCharType="end"/>
    </w:r>
    <w:r>
      <w:instrText>” “</w:instrText>
    </w:r>
    <w:r>
      <w:fldChar w:fldCharType="begin"/>
    </w:r>
    <w:r>
      <w:instrText xml:space="preserve"> PAGE </w:instrText>
    </w:r>
    <w:r>
      <w:fldChar w:fldCharType="separate"/>
    </w:r>
    <w:r w:rsidR="00B2541B">
      <w:rPr>
        <w:noProof/>
      </w:rPr>
      <w:instrText>16</w:instrText>
    </w:r>
    <w:r>
      <w:fldChar w:fldCharType="end"/>
    </w:r>
    <w:r>
      <w:instrText xml:space="preserve">” </w:instrText>
    </w:r>
    <w:r>
      <w:fldChar w:fldCharType="separate"/>
    </w:r>
    <w:r w:rsidR="00B2541B">
      <w:rPr>
        <w:noProof/>
      </w:rPr>
      <w:t>16</w:t>
    </w:r>
    <w:r>
      <w:fldChar w:fldCharType="end"/>
    </w:r>
    <w:ins w:id="40" w:author="Moriel Handugan" w:date="2025-03-20T21:59:00Z" w16du:dateUtc="2025-03-20T13:59:00Z">
      <w:r>
        <w:t xml:space="preserve">     </w:t>
      </w:r>
      <w:r>
        <w:fldChar w:fldCharType="begin"/>
      </w:r>
      <w:r>
        <w:instrText xml:space="preserve"> If </w:instrText>
      </w:r>
      <w:r>
        <w:fldChar w:fldCharType="begin"/>
      </w:r>
      <w:r>
        <w:instrText xml:space="preserve"> Section </w:instrText>
      </w:r>
      <w:r>
        <w:fldChar w:fldCharType="separate"/>
      </w:r>
    </w:ins>
    <w:r w:rsidR="00B2541B">
      <w:instrText>1</w:instrText>
    </w:r>
    <w:ins w:id="41" w:author="Moriel Handugan" w:date="2025-03-20T21:59:00Z" w16du:dateUtc="2025-03-20T13:59:00Z">
      <w:r>
        <w:fldChar w:fldCharType="end"/>
      </w:r>
      <w:r>
        <w:instrText xml:space="preserve"> &gt; 1 “</w:instrText>
      </w:r>
      <w:r>
        <w:fldChar w:fldCharType="begin"/>
      </w:r>
      <w:r>
        <w:instrText xml:space="preserve">PAGE </w:instrText>
      </w:r>
      <w:r>
        <w:fldChar w:fldCharType="separate"/>
      </w:r>
      <w:r>
        <w:rPr>
          <w:noProof/>
        </w:rPr>
        <w:instrText>1</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rPr>
          <w:noProof/>
        </w:rPr>
        <w:instrText>10</w:instrText>
      </w:r>
      <w:r>
        <w:rPr>
          <w:noProof/>
        </w:rPr>
        <w:fldChar w:fldCharType="end"/>
      </w:r>
      <w:r>
        <w:instrText xml:space="preserve"> - Sec1  </w:instrText>
      </w:r>
      <w:r>
        <w:fldChar w:fldCharType="separate"/>
      </w:r>
      <w:r>
        <w:rPr>
          <w:noProof/>
        </w:rPr>
        <w:instrText>7</w:instrText>
      </w:r>
      <w:r>
        <w:fldChar w:fldCharType="end"/>
      </w:r>
      <w:r>
        <w:instrText>” “</w:instrText>
      </w:r>
      <w:r>
        <w:fldChar w:fldCharType="begin"/>
      </w:r>
      <w:r>
        <w:instrText xml:space="preserve"> PAGE </w:instrText>
      </w:r>
      <w:r>
        <w:fldChar w:fldCharType="separate"/>
      </w:r>
    </w:ins>
    <w:r w:rsidR="00B2541B">
      <w:rPr>
        <w:noProof/>
      </w:rPr>
      <w:instrText>16</w:instrText>
    </w:r>
    <w:ins w:id="42" w:author="Moriel Handugan" w:date="2025-03-20T21:59:00Z" w16du:dateUtc="2025-03-20T13:59:00Z">
      <w:r>
        <w:fldChar w:fldCharType="end"/>
      </w:r>
      <w:r>
        <w:instrText xml:space="preserve">” </w:instrText>
      </w:r>
      <w:r>
        <w:fldChar w:fldCharType="separate"/>
      </w:r>
    </w:ins>
    <w:r w:rsidR="00B2541B">
      <w:rPr>
        <w:noProof/>
      </w:rPr>
      <w:t>16</w:t>
    </w:r>
    <w:ins w:id="43" w:author="Moriel Handugan" w:date="2025-03-20T21:59:00Z" w16du:dateUtc="2025-03-20T13:59:00Z">
      <w:r>
        <w:fldChar w:fldCharType="end"/>
      </w:r>
    </w:ins>
  </w:p>
  <w:p w14:paraId="3DA07DDB" w14:textId="5AFD3BAF" w:rsidR="00A03992" w:rsidRDefault="00A03992" w:rsidP="00A56694">
    <w:pPr>
      <w:pStyle w:val="Footer"/>
      <w:tabs>
        <w:tab w:val="clear" w:pos="7920"/>
        <w:tab w:val="center" w:pos="5400"/>
        <w:tab w:val="right" w:pos="9720"/>
        <w:tab w:val="right" w:pos="10440"/>
      </w:tabs>
      <w:rPr>
        <w:noProof/>
      </w:rPr>
    </w:pPr>
  </w:p>
  <w:p w14:paraId="5108FE38" w14:textId="77777777" w:rsidR="00A03992" w:rsidRDefault="00A03992" w:rsidP="00A56694">
    <w:pPr>
      <w:pStyle w:val="Footer"/>
      <w:tabs>
        <w:tab w:val="clear" w:pos="7920"/>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9FAC0" w14:textId="77777777" w:rsidR="00A03992" w:rsidRDefault="00A03992">
    <w:pPr>
      <w:pStyle w:val="Footer"/>
      <w:tabs>
        <w:tab w:val="clear" w:pos="7920"/>
        <w:tab w:val="right" w:pos="10440"/>
      </w:tabs>
    </w:pPr>
    <w:r>
      <w:rPr>
        <w:noProof/>
        <w:lang w:eastAsia="en-US"/>
      </w:rPr>
      <mc:AlternateContent>
        <mc:Choice Requires="wps">
          <w:drawing>
            <wp:anchor distT="0" distB="0" distL="114300" distR="114300" simplePos="0" relativeHeight="251658240" behindDoc="0" locked="1" layoutInCell="1" allowOverlap="1" wp14:anchorId="3E4D60F6" wp14:editId="398D9F13">
              <wp:simplePos x="0" y="0"/>
              <wp:positionH relativeFrom="page">
                <wp:posOffset>1414145</wp:posOffset>
              </wp:positionH>
              <wp:positionV relativeFrom="page">
                <wp:posOffset>9725025</wp:posOffset>
              </wp:positionV>
              <wp:extent cx="6055995" cy="265430"/>
              <wp:effectExtent l="0" t="0"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2F46A" w14:textId="77777777" w:rsidR="00A03992" w:rsidRDefault="00A03992"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10676DC3" w14:textId="77777777" w:rsidR="00A03992" w:rsidRPr="000051E6" w:rsidRDefault="00A03992" w:rsidP="005F7057">
                          <w:pPr>
                            <w:pStyle w:val="CopyrightText0"/>
                          </w:pPr>
                          <w:r w:rsidRPr="000051E6">
                            <w:t>and subsidiaries. All other trademarks listed herein are the property of their respective owners. www.infor.com.</w:t>
                          </w:r>
                        </w:p>
                        <w:p w14:paraId="6AEA90DA" w14:textId="77777777" w:rsidR="00A03992" w:rsidRPr="007057A9" w:rsidRDefault="00A03992" w:rsidP="005F7057">
                          <w:pPr>
                            <w:pStyle w:val="Copyright"/>
                            <w:rPr>
                              <w:color w:val="2626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4D60F6" id="_x0000_t202" coordsize="21600,21600" o:spt="202" path="m,l,21600r21600,l21600,xe">
              <v:stroke joinstyle="miter"/>
              <v:path gradientshapeok="t" o:connecttype="rect"/>
            </v:shapetype>
            <v:shape id="Text Box 8" o:spid="_x0000_s1026" type="#_x0000_t202" style="position:absolute;margin-left:111.35pt;margin-top:765.75pt;width:476.85pt;height:20.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" filled="f" stroked="f">
              <v:textbox>
                <w:txbxContent>
                  <w:p w14:paraId="5402F46A" w14:textId="77777777" w:rsidR="00A03992" w:rsidRDefault="00A03992"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10676DC3" w14:textId="77777777" w:rsidR="00A03992" w:rsidRPr="000051E6" w:rsidRDefault="00A03992" w:rsidP="005F7057">
                    <w:pPr>
                      <w:pStyle w:val="CopyrightText0"/>
                    </w:pPr>
                    <w:r w:rsidRPr="000051E6">
                      <w:t>and subsidiaries. All other trademarks listed herein are the property of their respective owners. www.infor.com.</w:t>
                    </w:r>
                  </w:p>
                  <w:p w14:paraId="6AEA90DA" w14:textId="77777777" w:rsidR="00A03992" w:rsidRPr="007057A9" w:rsidRDefault="00A03992" w:rsidP="005F7057">
                    <w:pPr>
                      <w:pStyle w:val="Copyright"/>
                      <w:rPr>
                        <w:color w:val="262626"/>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5822B" w14:textId="77777777" w:rsidR="00B43F70" w:rsidRDefault="00B43F70">
      <w:r>
        <w:separator/>
      </w:r>
    </w:p>
  </w:footnote>
  <w:footnote w:type="continuationSeparator" w:id="0">
    <w:p w14:paraId="0E270ABF" w14:textId="77777777" w:rsidR="00B43F70" w:rsidRDefault="00B43F70">
      <w:r>
        <w:continuationSeparator/>
      </w:r>
    </w:p>
  </w:footnote>
  <w:footnote w:type="continuationNotice" w:id="1">
    <w:p w14:paraId="02231FEA" w14:textId="77777777" w:rsidR="00B43F70" w:rsidRDefault="00B43F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C4104" w14:textId="12075D54" w:rsidR="00AF74D9" w:rsidRDefault="00DB0E63" w:rsidP="00AF74D9">
    <w:pPr>
      <w:pStyle w:val="Header"/>
    </w:pPr>
    <w:fldSimple w:instr="TITLE   \* MERGEFORMAT">
      <w:r>
        <w:t>ANA-050</w:t>
      </w:r>
      <w:r w:rsidR="000C6B47">
        <w:t xml:space="preserve"> + DES-020 </w:t>
      </w:r>
      <w:r w:rsidR="00052959">
        <w:t>Analysis</w:t>
      </w:r>
      <w:r w:rsidR="00505586">
        <w:t xml:space="preserve"> and Design</w:t>
      </w:r>
      <w:r w:rsidR="00052959">
        <w:t xml:space="preserve"> Specification</w:t>
      </w:r>
    </w:fldSimple>
    <w:r w:rsidR="00AF74D9">
      <w:t xml:space="preserve"> </w:t>
    </w:r>
  </w:p>
  <w:p w14:paraId="60571815" w14:textId="54398642" w:rsidR="00AF74D9" w:rsidRDefault="00AF74D9" w:rsidP="00AF74D9">
    <w:pPr>
      <w:pStyle w:val="Header"/>
      <w:framePr w:hSpace="187" w:wrap="auto" w:vAnchor="text" w:hAnchor="margin" w:xAlign="right" w:y="1"/>
    </w:pPr>
    <w:r>
      <w:fldChar w:fldCharType="begin"/>
    </w:r>
    <w:r w:rsidR="000304D0">
      <w:instrText xml:space="preserve"> SAVEDATE  \@ "M/d/yyyy"</w:instrText>
    </w:r>
    <w:r>
      <w:fldChar w:fldCharType="separate"/>
    </w:r>
    <w:r w:rsidR="004E1978">
      <w:rPr>
        <w:noProof/>
      </w:rPr>
      <w:t>8/4/2025</w:t>
    </w:r>
    <w:r>
      <w:fldChar w:fldCharType="end"/>
    </w:r>
  </w:p>
  <w:p w14:paraId="0843D179" w14:textId="77777777" w:rsidR="00AF74D9" w:rsidRPr="00E2312A" w:rsidRDefault="00AF74D9" w:rsidP="00AF74D9">
    <w:pPr>
      <w:pStyle w:val="Header"/>
    </w:pPr>
  </w:p>
  <w:p w14:paraId="49E7817A" w14:textId="00CC9F40" w:rsidR="00A03992" w:rsidRDefault="00A03992" w:rsidP="00B312E9">
    <w:pPr>
      <w:pStyle w:val="Header"/>
    </w:pPr>
  </w:p>
  <w:p w14:paraId="477D7664" w14:textId="77777777" w:rsidR="00A03992" w:rsidRPr="00E2312A" w:rsidRDefault="00A03992" w:rsidP="00B31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46F52" w14:textId="41568664" w:rsidR="00A03992" w:rsidRPr="00A512F7" w:rsidRDefault="00A03992" w:rsidP="00C30DAE">
    <w:r>
      <w:rPr>
        <w:noProof/>
        <w:lang w:eastAsia="en-US"/>
      </w:rPr>
      <w:drawing>
        <wp:inline distT="0" distB="0" distL="0" distR="0" wp14:anchorId="4383A439" wp14:editId="2C3FFDCB">
          <wp:extent cx="2656558" cy="687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60706" cy="688486"/>
                  </a:xfrm>
                  <a:prstGeom prst="rect">
                    <a:avLst/>
                  </a:prstGeom>
                </pic:spPr>
              </pic:pic>
            </a:graphicData>
          </a:graphic>
        </wp:inline>
      </w:drawing>
    </w:r>
    <w:r w:rsidRPr="00E3569A">
      <w:t xml:space="preserve"> </w:t>
    </w:r>
    <w:r>
      <w:tab/>
    </w:r>
    <w:r>
      <w:tab/>
    </w:r>
    <w:r>
      <w:tab/>
    </w:r>
    <w:r>
      <w:tab/>
    </w:r>
    <w:r>
      <w:tab/>
    </w:r>
    <w:r>
      <w:tab/>
    </w:r>
    <w:r w:rsidRPr="001360F5">
      <w:t xml:space="preserve"> </w:t>
    </w:r>
    <w:sdt>
      <w:sdtPr>
        <w:rPr>
          <w:noProof/>
        </w:rPr>
        <w:alias w:val="Custom Logo"/>
        <w:tag w:val="Custom Logo"/>
        <w:id w:val="691650801"/>
        <w:picture/>
      </w:sdtPr>
      <w:sdtContent>
        <w:r w:rsidR="0069322B" w:rsidRPr="0069322B">
          <w:rPr>
            <w:noProof/>
          </w:rPr>
          <w:drawing>
            <wp:inline distT="0" distB="0" distL="0" distR="0" wp14:anchorId="2F6E9374" wp14:editId="401B9CE9">
              <wp:extent cx="1238885" cy="31305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38885" cy="313055"/>
                      </a:xfrm>
                      <a:prstGeom prst="rect">
                        <a:avLst/>
                      </a:prstGeom>
                    </pic:spPr>
                  </pic:pic>
                </a:graphicData>
              </a:graphic>
            </wp:inline>
          </w:drawing>
        </w:r>
      </w:sdtContent>
    </w:sdt>
  </w:p>
</w:hdr>
</file>

<file path=word/intelligence2.xml><?xml version="1.0" encoding="utf-8"?>
<int2:intelligence xmlns:int2="http://schemas.microsoft.com/office/intelligence/2020/intelligence" xmlns:oel="http://schemas.microsoft.com/office/2019/extlst">
  <int2:observations>
    <int2:textHash int2:hashCode="cZ/5WrvcluvyV5" int2:id="CYKyqd7M">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8DA"/>
    <w:multiLevelType w:val="hybridMultilevel"/>
    <w:tmpl w:val="E222B9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68196B"/>
    <w:multiLevelType w:val="hybridMultilevel"/>
    <w:tmpl w:val="8FE02426"/>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073C313C"/>
    <w:multiLevelType w:val="hybridMultilevel"/>
    <w:tmpl w:val="F64A2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19265C"/>
    <w:multiLevelType w:val="hybridMultilevel"/>
    <w:tmpl w:val="B160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03506"/>
    <w:multiLevelType w:val="multilevel"/>
    <w:tmpl w:val="FD5AED5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15:restartNumberingAfterBreak="0">
    <w:nsid w:val="283E0AAE"/>
    <w:multiLevelType w:val="hybridMultilevel"/>
    <w:tmpl w:val="53DCB098"/>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2AFF3408"/>
    <w:multiLevelType w:val="hybridMultilevel"/>
    <w:tmpl w:val="CC0ECD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2908E5"/>
    <w:multiLevelType w:val="hybridMultilevel"/>
    <w:tmpl w:val="CEFACB4E"/>
    <w:lvl w:ilvl="0" w:tplc="712ADDD2">
      <w:start w:val="1"/>
      <w:numFmt w:val="bullet"/>
      <w:pStyle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328251A3"/>
    <w:multiLevelType w:val="multilevel"/>
    <w:tmpl w:val="C7D85EA8"/>
    <w:name w:val="FR"/>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75292E"/>
    <w:multiLevelType w:val="hybridMultilevel"/>
    <w:tmpl w:val="75B2AC12"/>
    <w:lvl w:ilvl="0" w:tplc="1F5453D4">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7E0C6"/>
    <w:multiLevelType w:val="hybridMultilevel"/>
    <w:tmpl w:val="FFFFFFFF"/>
    <w:lvl w:ilvl="0" w:tplc="2CBC9CDE">
      <w:numFmt w:val="none"/>
      <w:lvlText w:val=""/>
      <w:lvlJc w:val="left"/>
      <w:pPr>
        <w:tabs>
          <w:tab w:val="num" w:pos="360"/>
        </w:tabs>
      </w:pPr>
    </w:lvl>
    <w:lvl w:ilvl="1" w:tplc="74D48C44">
      <w:start w:val="1"/>
      <w:numFmt w:val="lowerLetter"/>
      <w:lvlText w:val="%2."/>
      <w:lvlJc w:val="left"/>
      <w:pPr>
        <w:ind w:left="1440" w:hanging="360"/>
      </w:pPr>
    </w:lvl>
    <w:lvl w:ilvl="2" w:tplc="A7526BCC">
      <w:start w:val="1"/>
      <w:numFmt w:val="lowerRoman"/>
      <w:lvlText w:val="%3."/>
      <w:lvlJc w:val="right"/>
      <w:pPr>
        <w:ind w:left="2160" w:hanging="180"/>
      </w:pPr>
    </w:lvl>
    <w:lvl w:ilvl="3" w:tplc="F3B04C26">
      <w:start w:val="1"/>
      <w:numFmt w:val="decimal"/>
      <w:lvlText w:val="%4."/>
      <w:lvlJc w:val="left"/>
      <w:pPr>
        <w:ind w:left="2880" w:hanging="360"/>
      </w:pPr>
    </w:lvl>
    <w:lvl w:ilvl="4" w:tplc="B1907F64">
      <w:start w:val="1"/>
      <w:numFmt w:val="lowerLetter"/>
      <w:lvlText w:val="%5."/>
      <w:lvlJc w:val="left"/>
      <w:pPr>
        <w:ind w:left="3600" w:hanging="360"/>
      </w:pPr>
    </w:lvl>
    <w:lvl w:ilvl="5" w:tplc="802C9B28">
      <w:start w:val="1"/>
      <w:numFmt w:val="lowerRoman"/>
      <w:lvlText w:val="%6."/>
      <w:lvlJc w:val="right"/>
      <w:pPr>
        <w:ind w:left="4320" w:hanging="180"/>
      </w:pPr>
    </w:lvl>
    <w:lvl w:ilvl="6" w:tplc="BA000716">
      <w:start w:val="1"/>
      <w:numFmt w:val="decimal"/>
      <w:lvlText w:val="%7."/>
      <w:lvlJc w:val="left"/>
      <w:pPr>
        <w:ind w:left="5040" w:hanging="360"/>
      </w:pPr>
    </w:lvl>
    <w:lvl w:ilvl="7" w:tplc="330835D4">
      <w:start w:val="1"/>
      <w:numFmt w:val="lowerLetter"/>
      <w:lvlText w:val="%8."/>
      <w:lvlJc w:val="left"/>
      <w:pPr>
        <w:ind w:left="5760" w:hanging="360"/>
      </w:pPr>
    </w:lvl>
    <w:lvl w:ilvl="8" w:tplc="7E028514">
      <w:start w:val="1"/>
      <w:numFmt w:val="lowerRoman"/>
      <w:lvlText w:val="%9."/>
      <w:lvlJc w:val="right"/>
      <w:pPr>
        <w:ind w:left="6480" w:hanging="180"/>
      </w:pPr>
    </w:lvl>
  </w:abstractNum>
  <w:abstractNum w:abstractNumId="11" w15:restartNumberingAfterBreak="0">
    <w:nsid w:val="413E375D"/>
    <w:multiLevelType w:val="hybridMultilevel"/>
    <w:tmpl w:val="76FABEF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15:restartNumberingAfterBreak="0">
    <w:nsid w:val="48D30CE3"/>
    <w:multiLevelType w:val="hybridMultilevel"/>
    <w:tmpl w:val="C6761A3C"/>
    <w:lvl w:ilvl="0" w:tplc="81DC4B20">
      <w:start w:val="1"/>
      <w:numFmt w:val="decimal"/>
      <w:pStyle w:val="FunctionalRequirements"/>
      <w:lvlText w:val="FR 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74D5C"/>
    <w:multiLevelType w:val="hybridMultilevel"/>
    <w:tmpl w:val="99A613C4"/>
    <w:lvl w:ilvl="0" w:tplc="FFFFFFFF">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31F8B"/>
    <w:multiLevelType w:val="hybridMultilevel"/>
    <w:tmpl w:val="C7BC1BA2"/>
    <w:lvl w:ilvl="0" w:tplc="18140396">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A08E0A4C">
      <w:start w:val="1"/>
      <w:numFmt w:val="bullet"/>
      <w:lvlText w:val="-"/>
      <w:lvlJc w:val="left"/>
      <w:pPr>
        <w:ind w:left="3060" w:hanging="36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BC3C2F"/>
    <w:multiLevelType w:val="hybridMultilevel"/>
    <w:tmpl w:val="E77877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B63278B"/>
    <w:multiLevelType w:val="hybridMultilevel"/>
    <w:tmpl w:val="C3B0EC74"/>
    <w:lvl w:ilvl="0" w:tplc="0C5A4558">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6A19200E"/>
    <w:multiLevelType w:val="hybridMultilevel"/>
    <w:tmpl w:val="C9E270D0"/>
    <w:lvl w:ilvl="0" w:tplc="34090019">
      <w:start w:val="1"/>
      <w:numFmt w:val="lowerLetter"/>
      <w:lvlText w:val="%1."/>
      <w:lvlJc w:val="left"/>
      <w:pPr>
        <w:ind w:left="2880" w:hanging="360"/>
      </w:pPr>
    </w:lvl>
    <w:lvl w:ilvl="1" w:tplc="34090019">
      <w:start w:val="1"/>
      <w:numFmt w:val="lowerLetter"/>
      <w:lvlText w:val="%2."/>
      <w:lvlJc w:val="left"/>
      <w:pPr>
        <w:ind w:left="3600" w:hanging="360"/>
      </w:pPr>
    </w:lvl>
    <w:lvl w:ilvl="2" w:tplc="3409001B">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9" w15:restartNumberingAfterBreak="0">
    <w:nsid w:val="6AD35BF4"/>
    <w:multiLevelType w:val="hybridMultilevel"/>
    <w:tmpl w:val="4C04C9A2"/>
    <w:lvl w:ilvl="0" w:tplc="B64276C8">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A2482"/>
    <w:multiLevelType w:val="hybridMultilevel"/>
    <w:tmpl w:val="FFA4F174"/>
    <w:lvl w:ilvl="0" w:tplc="58C4EB5E">
      <w:start w:val="1"/>
      <w:numFmt w:val="decimal"/>
      <w:pStyle w:val="FunctionalRequirement"/>
      <w:lvlText w:val="FR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872BD"/>
    <w:multiLevelType w:val="hybridMultilevel"/>
    <w:tmpl w:val="FA24D58C"/>
    <w:lvl w:ilvl="0" w:tplc="FFFFFFFF">
      <w:start w:val="1"/>
      <w:numFmt w:val="lowerLetter"/>
      <w:lvlText w:val="%1."/>
      <w:lvlJc w:val="left"/>
      <w:pPr>
        <w:ind w:left="2880" w:hanging="360"/>
      </w:p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2" w15:restartNumberingAfterBreak="0">
    <w:nsid w:val="725F6BB4"/>
    <w:multiLevelType w:val="multilevel"/>
    <w:tmpl w:val="6B8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C956A1"/>
    <w:multiLevelType w:val="hybridMultilevel"/>
    <w:tmpl w:val="641AD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1768967">
    <w:abstractNumId w:val="10"/>
  </w:num>
  <w:num w:numId="2" w16cid:durableId="1388844150">
    <w:abstractNumId w:val="4"/>
  </w:num>
  <w:num w:numId="3" w16cid:durableId="388463225">
    <w:abstractNumId w:val="16"/>
  </w:num>
  <w:num w:numId="4" w16cid:durableId="2097239213">
    <w:abstractNumId w:val="17"/>
  </w:num>
  <w:num w:numId="5" w16cid:durableId="24798182">
    <w:abstractNumId w:val="7"/>
  </w:num>
  <w:num w:numId="6" w16cid:durableId="2026514881">
    <w:abstractNumId w:val="0"/>
  </w:num>
  <w:num w:numId="7" w16cid:durableId="193201570">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9500659">
    <w:abstractNumId w:val="6"/>
  </w:num>
  <w:num w:numId="9" w16cid:durableId="529077386">
    <w:abstractNumId w:val="20"/>
  </w:num>
  <w:num w:numId="10" w16cid:durableId="102195572">
    <w:abstractNumId w:val="12"/>
  </w:num>
  <w:num w:numId="11" w16cid:durableId="1892501471">
    <w:abstractNumId w:val="12"/>
  </w:num>
  <w:num w:numId="12" w16cid:durableId="1801609432">
    <w:abstractNumId w:val="23"/>
  </w:num>
  <w:num w:numId="13" w16cid:durableId="1561093140">
    <w:abstractNumId w:val="2"/>
  </w:num>
  <w:num w:numId="14" w16cid:durableId="1810783464">
    <w:abstractNumId w:val="12"/>
    <w:lvlOverride w:ilvl="0">
      <w:startOverride w:val="1"/>
    </w:lvlOverride>
  </w:num>
  <w:num w:numId="15" w16cid:durableId="948858745">
    <w:abstractNumId w:val="12"/>
    <w:lvlOverride w:ilvl="0">
      <w:startOverride w:val="1"/>
    </w:lvlOverride>
  </w:num>
  <w:num w:numId="16" w16cid:durableId="547884137">
    <w:abstractNumId w:val="12"/>
    <w:lvlOverride w:ilvl="0">
      <w:startOverride w:val="1"/>
    </w:lvlOverride>
  </w:num>
  <w:num w:numId="17" w16cid:durableId="1300303105">
    <w:abstractNumId w:val="19"/>
  </w:num>
  <w:num w:numId="18" w16cid:durableId="1896117255">
    <w:abstractNumId w:val="9"/>
  </w:num>
  <w:num w:numId="19" w16cid:durableId="2076395476">
    <w:abstractNumId w:val="14"/>
  </w:num>
  <w:num w:numId="20" w16cid:durableId="1530489081">
    <w:abstractNumId w:val="1"/>
  </w:num>
  <w:num w:numId="21" w16cid:durableId="1368065241">
    <w:abstractNumId w:val="22"/>
  </w:num>
  <w:num w:numId="22" w16cid:durableId="380402294">
    <w:abstractNumId w:val="12"/>
    <w:lvlOverride w:ilvl="0">
      <w:startOverride w:val="1"/>
    </w:lvlOverride>
  </w:num>
  <w:num w:numId="23" w16cid:durableId="2041081034">
    <w:abstractNumId w:val="11"/>
  </w:num>
  <w:num w:numId="24" w16cid:durableId="774637000">
    <w:abstractNumId w:val="18"/>
  </w:num>
  <w:num w:numId="25" w16cid:durableId="2120367197">
    <w:abstractNumId w:val="21"/>
  </w:num>
  <w:num w:numId="26" w16cid:durableId="555316549">
    <w:abstractNumId w:val="3"/>
  </w:num>
  <w:num w:numId="27" w16cid:durableId="573901646">
    <w:abstractNumId w:val="15"/>
  </w:num>
  <w:num w:numId="28" w16cid:durableId="735477029">
    <w:abstractNumId w:val="13"/>
  </w:num>
  <w:num w:numId="29" w16cid:durableId="291595695">
    <w:abstractNumId w:val="5"/>
  </w:num>
  <w:num w:numId="30" w16cid:durableId="8285980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1234" w:val="&lt;Document Reference Number&gt;"/>
    <w:docVar w:name="#__asd" w:val="&lt;Document Reference Number&gt;"/>
  </w:docVars>
  <w:rsids>
    <w:rsidRoot w:val="00941EF9"/>
    <w:rsid w:val="00001CF6"/>
    <w:rsid w:val="00002876"/>
    <w:rsid w:val="000045E4"/>
    <w:rsid w:val="00005957"/>
    <w:rsid w:val="000066FB"/>
    <w:rsid w:val="00006E20"/>
    <w:rsid w:val="00010332"/>
    <w:rsid w:val="000106BD"/>
    <w:rsid w:val="00010F71"/>
    <w:rsid w:val="00011B6F"/>
    <w:rsid w:val="00012528"/>
    <w:rsid w:val="00012C9D"/>
    <w:rsid w:val="000135B2"/>
    <w:rsid w:val="0001363C"/>
    <w:rsid w:val="00013942"/>
    <w:rsid w:val="000148A6"/>
    <w:rsid w:val="00015BF8"/>
    <w:rsid w:val="00015D14"/>
    <w:rsid w:val="00016145"/>
    <w:rsid w:val="00016F9B"/>
    <w:rsid w:val="00017864"/>
    <w:rsid w:val="00020B5E"/>
    <w:rsid w:val="0002174A"/>
    <w:rsid w:val="00021F77"/>
    <w:rsid w:val="00022116"/>
    <w:rsid w:val="00022A76"/>
    <w:rsid w:val="00024561"/>
    <w:rsid w:val="00024C2C"/>
    <w:rsid w:val="000254B6"/>
    <w:rsid w:val="00026824"/>
    <w:rsid w:val="00026F0E"/>
    <w:rsid w:val="00027141"/>
    <w:rsid w:val="000304D0"/>
    <w:rsid w:val="00031144"/>
    <w:rsid w:val="00033325"/>
    <w:rsid w:val="000337E9"/>
    <w:rsid w:val="00033A89"/>
    <w:rsid w:val="00033B98"/>
    <w:rsid w:val="000343B7"/>
    <w:rsid w:val="000348CE"/>
    <w:rsid w:val="00035237"/>
    <w:rsid w:val="00035CCD"/>
    <w:rsid w:val="00035E36"/>
    <w:rsid w:val="000366F6"/>
    <w:rsid w:val="000373A3"/>
    <w:rsid w:val="00037FE0"/>
    <w:rsid w:val="00040161"/>
    <w:rsid w:val="000404B8"/>
    <w:rsid w:val="00040E6A"/>
    <w:rsid w:val="000439EA"/>
    <w:rsid w:val="00044A03"/>
    <w:rsid w:val="00044F82"/>
    <w:rsid w:val="00045642"/>
    <w:rsid w:val="00045D27"/>
    <w:rsid w:val="00046CE9"/>
    <w:rsid w:val="000505F1"/>
    <w:rsid w:val="00052959"/>
    <w:rsid w:val="00053F78"/>
    <w:rsid w:val="000554E8"/>
    <w:rsid w:val="00055684"/>
    <w:rsid w:val="0005679C"/>
    <w:rsid w:val="00056E74"/>
    <w:rsid w:val="000579EB"/>
    <w:rsid w:val="00057BFF"/>
    <w:rsid w:val="00060A0F"/>
    <w:rsid w:val="00060A99"/>
    <w:rsid w:val="000611DE"/>
    <w:rsid w:val="00061856"/>
    <w:rsid w:val="00061BA7"/>
    <w:rsid w:val="00062132"/>
    <w:rsid w:val="00063C02"/>
    <w:rsid w:val="0006458A"/>
    <w:rsid w:val="00064D8D"/>
    <w:rsid w:val="000652CE"/>
    <w:rsid w:val="0006557D"/>
    <w:rsid w:val="00065686"/>
    <w:rsid w:val="00066CFB"/>
    <w:rsid w:val="00067FCD"/>
    <w:rsid w:val="00067FDE"/>
    <w:rsid w:val="00070E71"/>
    <w:rsid w:val="00070F0C"/>
    <w:rsid w:val="00073031"/>
    <w:rsid w:val="000731AF"/>
    <w:rsid w:val="00073B93"/>
    <w:rsid w:val="000742DE"/>
    <w:rsid w:val="0007608C"/>
    <w:rsid w:val="000768D5"/>
    <w:rsid w:val="00080270"/>
    <w:rsid w:val="00082303"/>
    <w:rsid w:val="00082825"/>
    <w:rsid w:val="00083333"/>
    <w:rsid w:val="00083B3E"/>
    <w:rsid w:val="00084EA3"/>
    <w:rsid w:val="00084EC1"/>
    <w:rsid w:val="00085D9D"/>
    <w:rsid w:val="000862C2"/>
    <w:rsid w:val="00086B25"/>
    <w:rsid w:val="000875AD"/>
    <w:rsid w:val="00087F09"/>
    <w:rsid w:val="00090293"/>
    <w:rsid w:val="00090A9B"/>
    <w:rsid w:val="00091E82"/>
    <w:rsid w:val="0009238D"/>
    <w:rsid w:val="0009266E"/>
    <w:rsid w:val="00093328"/>
    <w:rsid w:val="000941DA"/>
    <w:rsid w:val="00095474"/>
    <w:rsid w:val="0009548D"/>
    <w:rsid w:val="00096048"/>
    <w:rsid w:val="00096321"/>
    <w:rsid w:val="00096779"/>
    <w:rsid w:val="0009740A"/>
    <w:rsid w:val="0009777A"/>
    <w:rsid w:val="00097EA4"/>
    <w:rsid w:val="000A0866"/>
    <w:rsid w:val="000A0FFE"/>
    <w:rsid w:val="000A1616"/>
    <w:rsid w:val="000A16BB"/>
    <w:rsid w:val="000A21AB"/>
    <w:rsid w:val="000A248C"/>
    <w:rsid w:val="000A29E7"/>
    <w:rsid w:val="000A4DC5"/>
    <w:rsid w:val="000A5D8D"/>
    <w:rsid w:val="000A5FF0"/>
    <w:rsid w:val="000A7008"/>
    <w:rsid w:val="000B0449"/>
    <w:rsid w:val="000B0A33"/>
    <w:rsid w:val="000B35F2"/>
    <w:rsid w:val="000B4064"/>
    <w:rsid w:val="000B408A"/>
    <w:rsid w:val="000B4E50"/>
    <w:rsid w:val="000B4EB6"/>
    <w:rsid w:val="000B5615"/>
    <w:rsid w:val="000B60E2"/>
    <w:rsid w:val="000B6A70"/>
    <w:rsid w:val="000C1023"/>
    <w:rsid w:val="000C2DCD"/>
    <w:rsid w:val="000C30EE"/>
    <w:rsid w:val="000C3AF0"/>
    <w:rsid w:val="000C4960"/>
    <w:rsid w:val="000C4B4A"/>
    <w:rsid w:val="000C6B47"/>
    <w:rsid w:val="000D02F6"/>
    <w:rsid w:val="000D0338"/>
    <w:rsid w:val="000D148D"/>
    <w:rsid w:val="000D2C65"/>
    <w:rsid w:val="000D51D7"/>
    <w:rsid w:val="000D51F7"/>
    <w:rsid w:val="000D545A"/>
    <w:rsid w:val="000D5750"/>
    <w:rsid w:val="000D59D5"/>
    <w:rsid w:val="000D5A69"/>
    <w:rsid w:val="000D6805"/>
    <w:rsid w:val="000D767F"/>
    <w:rsid w:val="000E1158"/>
    <w:rsid w:val="000E3156"/>
    <w:rsid w:val="000E351B"/>
    <w:rsid w:val="000E3A14"/>
    <w:rsid w:val="000E3EC3"/>
    <w:rsid w:val="000E413E"/>
    <w:rsid w:val="000E4B79"/>
    <w:rsid w:val="000E6259"/>
    <w:rsid w:val="000E6CBA"/>
    <w:rsid w:val="000E713F"/>
    <w:rsid w:val="000E7207"/>
    <w:rsid w:val="000E7CCA"/>
    <w:rsid w:val="000F07BE"/>
    <w:rsid w:val="000F0D7C"/>
    <w:rsid w:val="000F1209"/>
    <w:rsid w:val="000F3004"/>
    <w:rsid w:val="000F5763"/>
    <w:rsid w:val="000F57F8"/>
    <w:rsid w:val="000F7CAD"/>
    <w:rsid w:val="000F7FB7"/>
    <w:rsid w:val="001015C3"/>
    <w:rsid w:val="001032EA"/>
    <w:rsid w:val="00103433"/>
    <w:rsid w:val="001034E6"/>
    <w:rsid w:val="001040AD"/>
    <w:rsid w:val="0010436A"/>
    <w:rsid w:val="00106ACC"/>
    <w:rsid w:val="00107612"/>
    <w:rsid w:val="00107A08"/>
    <w:rsid w:val="00107DD6"/>
    <w:rsid w:val="00110887"/>
    <w:rsid w:val="00110CF1"/>
    <w:rsid w:val="00112359"/>
    <w:rsid w:val="0011341C"/>
    <w:rsid w:val="00113904"/>
    <w:rsid w:val="00113EAD"/>
    <w:rsid w:val="0011436B"/>
    <w:rsid w:val="00114840"/>
    <w:rsid w:val="00114C7D"/>
    <w:rsid w:val="00115780"/>
    <w:rsid w:val="00117166"/>
    <w:rsid w:val="001179BC"/>
    <w:rsid w:val="00120B78"/>
    <w:rsid w:val="00120F03"/>
    <w:rsid w:val="00120F52"/>
    <w:rsid w:val="00121DAD"/>
    <w:rsid w:val="0012231E"/>
    <w:rsid w:val="001227A5"/>
    <w:rsid w:val="001228A2"/>
    <w:rsid w:val="00123280"/>
    <w:rsid w:val="0012421C"/>
    <w:rsid w:val="00125080"/>
    <w:rsid w:val="001259B5"/>
    <w:rsid w:val="00125E6E"/>
    <w:rsid w:val="00126154"/>
    <w:rsid w:val="00127C10"/>
    <w:rsid w:val="00131832"/>
    <w:rsid w:val="00131CFE"/>
    <w:rsid w:val="00131DD9"/>
    <w:rsid w:val="0013207C"/>
    <w:rsid w:val="001323D7"/>
    <w:rsid w:val="00132A61"/>
    <w:rsid w:val="00133616"/>
    <w:rsid w:val="00134B97"/>
    <w:rsid w:val="00134E10"/>
    <w:rsid w:val="001350CA"/>
    <w:rsid w:val="00135477"/>
    <w:rsid w:val="001360F5"/>
    <w:rsid w:val="001361FA"/>
    <w:rsid w:val="00136C7B"/>
    <w:rsid w:val="00141A66"/>
    <w:rsid w:val="00141C83"/>
    <w:rsid w:val="00142182"/>
    <w:rsid w:val="001424B5"/>
    <w:rsid w:val="001452A8"/>
    <w:rsid w:val="00145B86"/>
    <w:rsid w:val="0014725B"/>
    <w:rsid w:val="001512D9"/>
    <w:rsid w:val="00152F9A"/>
    <w:rsid w:val="0015385E"/>
    <w:rsid w:val="0015416C"/>
    <w:rsid w:val="001542EB"/>
    <w:rsid w:val="001564AA"/>
    <w:rsid w:val="00156806"/>
    <w:rsid w:val="00156974"/>
    <w:rsid w:val="001602C4"/>
    <w:rsid w:val="0016050F"/>
    <w:rsid w:val="001613A6"/>
    <w:rsid w:val="0016220E"/>
    <w:rsid w:val="0016318B"/>
    <w:rsid w:val="001638C7"/>
    <w:rsid w:val="00163EDB"/>
    <w:rsid w:val="0016504C"/>
    <w:rsid w:val="00165CBD"/>
    <w:rsid w:val="00165DB4"/>
    <w:rsid w:val="00166811"/>
    <w:rsid w:val="0016696F"/>
    <w:rsid w:val="00166F8B"/>
    <w:rsid w:val="001672E5"/>
    <w:rsid w:val="001678C5"/>
    <w:rsid w:val="00170BBE"/>
    <w:rsid w:val="0017102E"/>
    <w:rsid w:val="0017205F"/>
    <w:rsid w:val="0017233F"/>
    <w:rsid w:val="001723CA"/>
    <w:rsid w:val="001726C6"/>
    <w:rsid w:val="0017321A"/>
    <w:rsid w:val="001732A8"/>
    <w:rsid w:val="00173E80"/>
    <w:rsid w:val="001743AF"/>
    <w:rsid w:val="001749C7"/>
    <w:rsid w:val="00174CBF"/>
    <w:rsid w:val="00174EA0"/>
    <w:rsid w:val="00175FD0"/>
    <w:rsid w:val="00176AE3"/>
    <w:rsid w:val="001773A1"/>
    <w:rsid w:val="001804ED"/>
    <w:rsid w:val="00180B50"/>
    <w:rsid w:val="00181E2A"/>
    <w:rsid w:val="001822EF"/>
    <w:rsid w:val="001827B2"/>
    <w:rsid w:val="0018291A"/>
    <w:rsid w:val="00182A10"/>
    <w:rsid w:val="00182BFF"/>
    <w:rsid w:val="001851C6"/>
    <w:rsid w:val="00186DD3"/>
    <w:rsid w:val="001878D1"/>
    <w:rsid w:val="001908D3"/>
    <w:rsid w:val="00191059"/>
    <w:rsid w:val="00191841"/>
    <w:rsid w:val="00191AA6"/>
    <w:rsid w:val="00191B44"/>
    <w:rsid w:val="00192689"/>
    <w:rsid w:val="00192BC8"/>
    <w:rsid w:val="00193368"/>
    <w:rsid w:val="001934FA"/>
    <w:rsid w:val="00194163"/>
    <w:rsid w:val="00194C8D"/>
    <w:rsid w:val="00195FF4"/>
    <w:rsid w:val="00197F1B"/>
    <w:rsid w:val="00197F68"/>
    <w:rsid w:val="001A354A"/>
    <w:rsid w:val="001A37CE"/>
    <w:rsid w:val="001A41EF"/>
    <w:rsid w:val="001A5F98"/>
    <w:rsid w:val="001A6B21"/>
    <w:rsid w:val="001A7225"/>
    <w:rsid w:val="001A7F9A"/>
    <w:rsid w:val="001B1EF2"/>
    <w:rsid w:val="001B2B36"/>
    <w:rsid w:val="001B3AAE"/>
    <w:rsid w:val="001B4117"/>
    <w:rsid w:val="001B45E1"/>
    <w:rsid w:val="001B5725"/>
    <w:rsid w:val="001B5922"/>
    <w:rsid w:val="001B5C04"/>
    <w:rsid w:val="001B6B5E"/>
    <w:rsid w:val="001B6CBC"/>
    <w:rsid w:val="001B6DC5"/>
    <w:rsid w:val="001B70F4"/>
    <w:rsid w:val="001B7CAB"/>
    <w:rsid w:val="001C2D7C"/>
    <w:rsid w:val="001C4995"/>
    <w:rsid w:val="001C6277"/>
    <w:rsid w:val="001C67C9"/>
    <w:rsid w:val="001C6CCB"/>
    <w:rsid w:val="001D0ECB"/>
    <w:rsid w:val="001D26AA"/>
    <w:rsid w:val="001D4CE8"/>
    <w:rsid w:val="001D4E45"/>
    <w:rsid w:val="001D606C"/>
    <w:rsid w:val="001D62C0"/>
    <w:rsid w:val="001D6F5D"/>
    <w:rsid w:val="001E0967"/>
    <w:rsid w:val="001E0AEA"/>
    <w:rsid w:val="001E0AF6"/>
    <w:rsid w:val="001E366B"/>
    <w:rsid w:val="001E373F"/>
    <w:rsid w:val="001E4321"/>
    <w:rsid w:val="001E46FD"/>
    <w:rsid w:val="001E5893"/>
    <w:rsid w:val="001E5AB7"/>
    <w:rsid w:val="001E6179"/>
    <w:rsid w:val="001E61A4"/>
    <w:rsid w:val="001E62FF"/>
    <w:rsid w:val="001E777C"/>
    <w:rsid w:val="001F0860"/>
    <w:rsid w:val="001F0E6B"/>
    <w:rsid w:val="001F1626"/>
    <w:rsid w:val="001F1F37"/>
    <w:rsid w:val="001F3152"/>
    <w:rsid w:val="001F40EF"/>
    <w:rsid w:val="001F61FA"/>
    <w:rsid w:val="001F6C91"/>
    <w:rsid w:val="00200E0A"/>
    <w:rsid w:val="00200F11"/>
    <w:rsid w:val="002020D2"/>
    <w:rsid w:val="00202942"/>
    <w:rsid w:val="00202D12"/>
    <w:rsid w:val="002032A9"/>
    <w:rsid w:val="00204959"/>
    <w:rsid w:val="00205353"/>
    <w:rsid w:val="00207282"/>
    <w:rsid w:val="00210124"/>
    <w:rsid w:val="00211CF0"/>
    <w:rsid w:val="00213581"/>
    <w:rsid w:val="002144FA"/>
    <w:rsid w:val="00215146"/>
    <w:rsid w:val="00215576"/>
    <w:rsid w:val="00216AA1"/>
    <w:rsid w:val="00216E96"/>
    <w:rsid w:val="00217CC0"/>
    <w:rsid w:val="00220D85"/>
    <w:rsid w:val="00222DAE"/>
    <w:rsid w:val="002233E0"/>
    <w:rsid w:val="00224229"/>
    <w:rsid w:val="0022490F"/>
    <w:rsid w:val="00224D6D"/>
    <w:rsid w:val="00225E3E"/>
    <w:rsid w:val="00226785"/>
    <w:rsid w:val="00226A55"/>
    <w:rsid w:val="00227403"/>
    <w:rsid w:val="00227825"/>
    <w:rsid w:val="0023008B"/>
    <w:rsid w:val="0023030D"/>
    <w:rsid w:val="00230568"/>
    <w:rsid w:val="002305F6"/>
    <w:rsid w:val="002312DF"/>
    <w:rsid w:val="00232F64"/>
    <w:rsid w:val="00233043"/>
    <w:rsid w:val="002334DC"/>
    <w:rsid w:val="00233962"/>
    <w:rsid w:val="00233A6D"/>
    <w:rsid w:val="00233B89"/>
    <w:rsid w:val="00235F89"/>
    <w:rsid w:val="00236091"/>
    <w:rsid w:val="00237378"/>
    <w:rsid w:val="00240271"/>
    <w:rsid w:val="00240398"/>
    <w:rsid w:val="002420D9"/>
    <w:rsid w:val="00243F65"/>
    <w:rsid w:val="00243F9D"/>
    <w:rsid w:val="0024409C"/>
    <w:rsid w:val="00244735"/>
    <w:rsid w:val="00245109"/>
    <w:rsid w:val="0024592E"/>
    <w:rsid w:val="002474ED"/>
    <w:rsid w:val="00250D5D"/>
    <w:rsid w:val="002513D6"/>
    <w:rsid w:val="002513E4"/>
    <w:rsid w:val="00252014"/>
    <w:rsid w:val="00252084"/>
    <w:rsid w:val="002521D1"/>
    <w:rsid w:val="0025258A"/>
    <w:rsid w:val="002527A6"/>
    <w:rsid w:val="002531CC"/>
    <w:rsid w:val="0025378C"/>
    <w:rsid w:val="00254686"/>
    <w:rsid w:val="002554EF"/>
    <w:rsid w:val="002570DB"/>
    <w:rsid w:val="0025768B"/>
    <w:rsid w:val="00257DCB"/>
    <w:rsid w:val="002603CB"/>
    <w:rsid w:val="002606D8"/>
    <w:rsid w:val="002612B9"/>
    <w:rsid w:val="00263153"/>
    <w:rsid w:val="00263B16"/>
    <w:rsid w:val="00264425"/>
    <w:rsid w:val="002657AF"/>
    <w:rsid w:val="002671A2"/>
    <w:rsid w:val="00272A51"/>
    <w:rsid w:val="002732E5"/>
    <w:rsid w:val="00273463"/>
    <w:rsid w:val="002740D9"/>
    <w:rsid w:val="002745C3"/>
    <w:rsid w:val="00275AAD"/>
    <w:rsid w:val="0027608D"/>
    <w:rsid w:val="002769F7"/>
    <w:rsid w:val="00277A29"/>
    <w:rsid w:val="00280760"/>
    <w:rsid w:val="00280DA4"/>
    <w:rsid w:val="0028277F"/>
    <w:rsid w:val="00282781"/>
    <w:rsid w:val="00282A9C"/>
    <w:rsid w:val="00282E4F"/>
    <w:rsid w:val="00284308"/>
    <w:rsid w:val="002844E0"/>
    <w:rsid w:val="00284643"/>
    <w:rsid w:val="00284F1E"/>
    <w:rsid w:val="00285BAB"/>
    <w:rsid w:val="00287355"/>
    <w:rsid w:val="002878CC"/>
    <w:rsid w:val="00287A29"/>
    <w:rsid w:val="00290498"/>
    <w:rsid w:val="002904FA"/>
    <w:rsid w:val="00290807"/>
    <w:rsid w:val="00292596"/>
    <w:rsid w:val="00292621"/>
    <w:rsid w:val="0029303E"/>
    <w:rsid w:val="00294734"/>
    <w:rsid w:val="00294BC6"/>
    <w:rsid w:val="002957AC"/>
    <w:rsid w:val="00295B1E"/>
    <w:rsid w:val="002A0378"/>
    <w:rsid w:val="002A3BC3"/>
    <w:rsid w:val="002A3F55"/>
    <w:rsid w:val="002A5122"/>
    <w:rsid w:val="002A6097"/>
    <w:rsid w:val="002B0254"/>
    <w:rsid w:val="002B0567"/>
    <w:rsid w:val="002B0F29"/>
    <w:rsid w:val="002B0FE4"/>
    <w:rsid w:val="002B15A7"/>
    <w:rsid w:val="002B26A8"/>
    <w:rsid w:val="002B3A93"/>
    <w:rsid w:val="002B3B1D"/>
    <w:rsid w:val="002B5AA1"/>
    <w:rsid w:val="002B5B37"/>
    <w:rsid w:val="002B5D32"/>
    <w:rsid w:val="002B6113"/>
    <w:rsid w:val="002B7DBB"/>
    <w:rsid w:val="002B7DD7"/>
    <w:rsid w:val="002C0CE0"/>
    <w:rsid w:val="002C10AB"/>
    <w:rsid w:val="002C25BE"/>
    <w:rsid w:val="002C36C3"/>
    <w:rsid w:val="002C42AF"/>
    <w:rsid w:val="002C6041"/>
    <w:rsid w:val="002C7083"/>
    <w:rsid w:val="002C7B44"/>
    <w:rsid w:val="002D1639"/>
    <w:rsid w:val="002D307A"/>
    <w:rsid w:val="002D3EF8"/>
    <w:rsid w:val="002D4911"/>
    <w:rsid w:val="002D59EE"/>
    <w:rsid w:val="002D5F80"/>
    <w:rsid w:val="002D63C6"/>
    <w:rsid w:val="002D6ECC"/>
    <w:rsid w:val="002D741E"/>
    <w:rsid w:val="002E00B0"/>
    <w:rsid w:val="002E03D0"/>
    <w:rsid w:val="002E149F"/>
    <w:rsid w:val="002E2046"/>
    <w:rsid w:val="002E3A2B"/>
    <w:rsid w:val="002E431C"/>
    <w:rsid w:val="002E5604"/>
    <w:rsid w:val="002E5BEB"/>
    <w:rsid w:val="002E5CA5"/>
    <w:rsid w:val="002E5DD8"/>
    <w:rsid w:val="002E761A"/>
    <w:rsid w:val="002F2C3D"/>
    <w:rsid w:val="002F337D"/>
    <w:rsid w:val="002F3402"/>
    <w:rsid w:val="002F4274"/>
    <w:rsid w:val="002F4993"/>
    <w:rsid w:val="002F4B49"/>
    <w:rsid w:val="002F5FED"/>
    <w:rsid w:val="002F6CE9"/>
    <w:rsid w:val="00301F9D"/>
    <w:rsid w:val="0030257E"/>
    <w:rsid w:val="003030C3"/>
    <w:rsid w:val="00303602"/>
    <w:rsid w:val="0030390B"/>
    <w:rsid w:val="00303DED"/>
    <w:rsid w:val="00304338"/>
    <w:rsid w:val="0030532B"/>
    <w:rsid w:val="003056DE"/>
    <w:rsid w:val="003073C1"/>
    <w:rsid w:val="00307875"/>
    <w:rsid w:val="00307877"/>
    <w:rsid w:val="00307F77"/>
    <w:rsid w:val="003100B0"/>
    <w:rsid w:val="0031011F"/>
    <w:rsid w:val="0031099D"/>
    <w:rsid w:val="00314F10"/>
    <w:rsid w:val="003158AE"/>
    <w:rsid w:val="00316463"/>
    <w:rsid w:val="00316CF9"/>
    <w:rsid w:val="00317D32"/>
    <w:rsid w:val="003201AF"/>
    <w:rsid w:val="0032022E"/>
    <w:rsid w:val="003234F6"/>
    <w:rsid w:val="00323C36"/>
    <w:rsid w:val="00324417"/>
    <w:rsid w:val="00325031"/>
    <w:rsid w:val="00325222"/>
    <w:rsid w:val="00325F7D"/>
    <w:rsid w:val="00326025"/>
    <w:rsid w:val="0032749E"/>
    <w:rsid w:val="003303E1"/>
    <w:rsid w:val="00330FF1"/>
    <w:rsid w:val="00331136"/>
    <w:rsid w:val="00331E8C"/>
    <w:rsid w:val="00332BC2"/>
    <w:rsid w:val="003338E3"/>
    <w:rsid w:val="00333F7F"/>
    <w:rsid w:val="00334B00"/>
    <w:rsid w:val="00334F89"/>
    <w:rsid w:val="003350D6"/>
    <w:rsid w:val="00335E2D"/>
    <w:rsid w:val="003369BE"/>
    <w:rsid w:val="0033709C"/>
    <w:rsid w:val="00340FB1"/>
    <w:rsid w:val="003438EF"/>
    <w:rsid w:val="00344BFA"/>
    <w:rsid w:val="00346433"/>
    <w:rsid w:val="00350D96"/>
    <w:rsid w:val="00351FED"/>
    <w:rsid w:val="00352061"/>
    <w:rsid w:val="00352C62"/>
    <w:rsid w:val="00352F74"/>
    <w:rsid w:val="00353058"/>
    <w:rsid w:val="003531A6"/>
    <w:rsid w:val="003531C5"/>
    <w:rsid w:val="00353D77"/>
    <w:rsid w:val="0035477C"/>
    <w:rsid w:val="003547E9"/>
    <w:rsid w:val="00354B35"/>
    <w:rsid w:val="0035768A"/>
    <w:rsid w:val="003576BF"/>
    <w:rsid w:val="00357D1D"/>
    <w:rsid w:val="003606A7"/>
    <w:rsid w:val="00360BB6"/>
    <w:rsid w:val="00360E7D"/>
    <w:rsid w:val="00361986"/>
    <w:rsid w:val="00361CC6"/>
    <w:rsid w:val="003625DA"/>
    <w:rsid w:val="00363028"/>
    <w:rsid w:val="003634B2"/>
    <w:rsid w:val="0036529A"/>
    <w:rsid w:val="00365EE1"/>
    <w:rsid w:val="00366E3C"/>
    <w:rsid w:val="003673F5"/>
    <w:rsid w:val="00370ACD"/>
    <w:rsid w:val="00370E86"/>
    <w:rsid w:val="00371B22"/>
    <w:rsid w:val="00372D9B"/>
    <w:rsid w:val="00372FAE"/>
    <w:rsid w:val="003733CC"/>
    <w:rsid w:val="003734D5"/>
    <w:rsid w:val="003757D5"/>
    <w:rsid w:val="003759FE"/>
    <w:rsid w:val="00375FCC"/>
    <w:rsid w:val="00376D22"/>
    <w:rsid w:val="00380BF7"/>
    <w:rsid w:val="00380F99"/>
    <w:rsid w:val="00381DD9"/>
    <w:rsid w:val="00381DE8"/>
    <w:rsid w:val="00381FBE"/>
    <w:rsid w:val="0038201E"/>
    <w:rsid w:val="0038295A"/>
    <w:rsid w:val="00382E23"/>
    <w:rsid w:val="00385589"/>
    <w:rsid w:val="00385606"/>
    <w:rsid w:val="00385963"/>
    <w:rsid w:val="003862EF"/>
    <w:rsid w:val="003872C0"/>
    <w:rsid w:val="00387D85"/>
    <w:rsid w:val="00387E8B"/>
    <w:rsid w:val="0039145B"/>
    <w:rsid w:val="00392F3C"/>
    <w:rsid w:val="003937E6"/>
    <w:rsid w:val="00395DDF"/>
    <w:rsid w:val="003965B3"/>
    <w:rsid w:val="003968D9"/>
    <w:rsid w:val="00396F85"/>
    <w:rsid w:val="003A03D6"/>
    <w:rsid w:val="003A0841"/>
    <w:rsid w:val="003A0D7B"/>
    <w:rsid w:val="003A0E9B"/>
    <w:rsid w:val="003A193D"/>
    <w:rsid w:val="003A6854"/>
    <w:rsid w:val="003A689F"/>
    <w:rsid w:val="003A703B"/>
    <w:rsid w:val="003B0181"/>
    <w:rsid w:val="003B03A2"/>
    <w:rsid w:val="003B2298"/>
    <w:rsid w:val="003B5396"/>
    <w:rsid w:val="003B5635"/>
    <w:rsid w:val="003B58B9"/>
    <w:rsid w:val="003B5B88"/>
    <w:rsid w:val="003B67C3"/>
    <w:rsid w:val="003C0172"/>
    <w:rsid w:val="003C1EAE"/>
    <w:rsid w:val="003C26DE"/>
    <w:rsid w:val="003C2D5D"/>
    <w:rsid w:val="003C2F87"/>
    <w:rsid w:val="003C362B"/>
    <w:rsid w:val="003C5D91"/>
    <w:rsid w:val="003C5E61"/>
    <w:rsid w:val="003C62CC"/>
    <w:rsid w:val="003C7CAF"/>
    <w:rsid w:val="003D0081"/>
    <w:rsid w:val="003D08E6"/>
    <w:rsid w:val="003D13DE"/>
    <w:rsid w:val="003D3B97"/>
    <w:rsid w:val="003D5793"/>
    <w:rsid w:val="003D756F"/>
    <w:rsid w:val="003D763E"/>
    <w:rsid w:val="003E05EE"/>
    <w:rsid w:val="003E0927"/>
    <w:rsid w:val="003E1401"/>
    <w:rsid w:val="003E1946"/>
    <w:rsid w:val="003E33AE"/>
    <w:rsid w:val="003E4D87"/>
    <w:rsid w:val="003E5B43"/>
    <w:rsid w:val="003E6BD7"/>
    <w:rsid w:val="003E7392"/>
    <w:rsid w:val="003E7ABE"/>
    <w:rsid w:val="003F0C74"/>
    <w:rsid w:val="003F10BB"/>
    <w:rsid w:val="003F4051"/>
    <w:rsid w:val="003F5402"/>
    <w:rsid w:val="003F6552"/>
    <w:rsid w:val="003F72BA"/>
    <w:rsid w:val="003F7558"/>
    <w:rsid w:val="004005AF"/>
    <w:rsid w:val="004007D4"/>
    <w:rsid w:val="00400B56"/>
    <w:rsid w:val="00401197"/>
    <w:rsid w:val="00401532"/>
    <w:rsid w:val="0040208E"/>
    <w:rsid w:val="00402C5B"/>
    <w:rsid w:val="004033CA"/>
    <w:rsid w:val="004039DA"/>
    <w:rsid w:val="00403E08"/>
    <w:rsid w:val="004042CF"/>
    <w:rsid w:val="00405CA8"/>
    <w:rsid w:val="00406001"/>
    <w:rsid w:val="004061FF"/>
    <w:rsid w:val="004075A7"/>
    <w:rsid w:val="00407E46"/>
    <w:rsid w:val="00410134"/>
    <w:rsid w:val="0041103B"/>
    <w:rsid w:val="0041290D"/>
    <w:rsid w:val="00415396"/>
    <w:rsid w:val="004155A1"/>
    <w:rsid w:val="00415DE5"/>
    <w:rsid w:val="00417C15"/>
    <w:rsid w:val="004214BF"/>
    <w:rsid w:val="00421591"/>
    <w:rsid w:val="00422729"/>
    <w:rsid w:val="00422848"/>
    <w:rsid w:val="00422CB9"/>
    <w:rsid w:val="00423671"/>
    <w:rsid w:val="00424C14"/>
    <w:rsid w:val="00425D62"/>
    <w:rsid w:val="00427052"/>
    <w:rsid w:val="00427352"/>
    <w:rsid w:val="00427ABC"/>
    <w:rsid w:val="00427BBE"/>
    <w:rsid w:val="00431210"/>
    <w:rsid w:val="004322EB"/>
    <w:rsid w:val="0043306F"/>
    <w:rsid w:val="0043394D"/>
    <w:rsid w:val="00434BE9"/>
    <w:rsid w:val="0043607D"/>
    <w:rsid w:val="0043624D"/>
    <w:rsid w:val="004368D3"/>
    <w:rsid w:val="004371CF"/>
    <w:rsid w:val="0043728F"/>
    <w:rsid w:val="00437946"/>
    <w:rsid w:val="004403F1"/>
    <w:rsid w:val="00440BD3"/>
    <w:rsid w:val="00441496"/>
    <w:rsid w:val="004415A6"/>
    <w:rsid w:val="00441F47"/>
    <w:rsid w:val="00442670"/>
    <w:rsid w:val="00442CB2"/>
    <w:rsid w:val="0044319C"/>
    <w:rsid w:val="00444653"/>
    <w:rsid w:val="004449DE"/>
    <w:rsid w:val="00444DFD"/>
    <w:rsid w:val="00444EA7"/>
    <w:rsid w:val="00445590"/>
    <w:rsid w:val="00445C17"/>
    <w:rsid w:val="00446ED7"/>
    <w:rsid w:val="004479D9"/>
    <w:rsid w:val="00450901"/>
    <w:rsid w:val="00450B1E"/>
    <w:rsid w:val="004517F2"/>
    <w:rsid w:val="00451E22"/>
    <w:rsid w:val="004545BC"/>
    <w:rsid w:val="00455C71"/>
    <w:rsid w:val="00457347"/>
    <w:rsid w:val="00460932"/>
    <w:rsid w:val="00460EE4"/>
    <w:rsid w:val="004610AD"/>
    <w:rsid w:val="00461A22"/>
    <w:rsid w:val="0046299B"/>
    <w:rsid w:val="004648F9"/>
    <w:rsid w:val="00464F2F"/>
    <w:rsid w:val="00467392"/>
    <w:rsid w:val="0047002C"/>
    <w:rsid w:val="004702D8"/>
    <w:rsid w:val="0047040A"/>
    <w:rsid w:val="004712E3"/>
    <w:rsid w:val="004723DF"/>
    <w:rsid w:val="00472FE7"/>
    <w:rsid w:val="00473226"/>
    <w:rsid w:val="0047431B"/>
    <w:rsid w:val="0047496E"/>
    <w:rsid w:val="00474BE3"/>
    <w:rsid w:val="00474E16"/>
    <w:rsid w:val="00477350"/>
    <w:rsid w:val="00477842"/>
    <w:rsid w:val="00480370"/>
    <w:rsid w:val="00480BEA"/>
    <w:rsid w:val="0048124E"/>
    <w:rsid w:val="0048143D"/>
    <w:rsid w:val="00481C51"/>
    <w:rsid w:val="004822B8"/>
    <w:rsid w:val="00482405"/>
    <w:rsid w:val="00482C6E"/>
    <w:rsid w:val="004834C3"/>
    <w:rsid w:val="00483570"/>
    <w:rsid w:val="004836C4"/>
    <w:rsid w:val="00484578"/>
    <w:rsid w:val="00484FA1"/>
    <w:rsid w:val="00486D3C"/>
    <w:rsid w:val="0048744B"/>
    <w:rsid w:val="0048772C"/>
    <w:rsid w:val="00487AE1"/>
    <w:rsid w:val="00487BFD"/>
    <w:rsid w:val="00487F5D"/>
    <w:rsid w:val="00490934"/>
    <w:rsid w:val="00490AFB"/>
    <w:rsid w:val="00491227"/>
    <w:rsid w:val="00492E32"/>
    <w:rsid w:val="00492FD9"/>
    <w:rsid w:val="00494B23"/>
    <w:rsid w:val="00494F7E"/>
    <w:rsid w:val="004952E6"/>
    <w:rsid w:val="00495DFC"/>
    <w:rsid w:val="00496DBC"/>
    <w:rsid w:val="0049777D"/>
    <w:rsid w:val="00497B4B"/>
    <w:rsid w:val="00497FA6"/>
    <w:rsid w:val="004A003E"/>
    <w:rsid w:val="004A0864"/>
    <w:rsid w:val="004A1887"/>
    <w:rsid w:val="004A2708"/>
    <w:rsid w:val="004A2AC5"/>
    <w:rsid w:val="004A2C33"/>
    <w:rsid w:val="004A31DD"/>
    <w:rsid w:val="004A35B4"/>
    <w:rsid w:val="004A4155"/>
    <w:rsid w:val="004A4AAD"/>
    <w:rsid w:val="004A571E"/>
    <w:rsid w:val="004A5B2B"/>
    <w:rsid w:val="004B08AE"/>
    <w:rsid w:val="004B1B85"/>
    <w:rsid w:val="004B3349"/>
    <w:rsid w:val="004B487E"/>
    <w:rsid w:val="004B489E"/>
    <w:rsid w:val="004B4DD7"/>
    <w:rsid w:val="004B51E0"/>
    <w:rsid w:val="004B55C7"/>
    <w:rsid w:val="004B591E"/>
    <w:rsid w:val="004B7DC4"/>
    <w:rsid w:val="004C1A44"/>
    <w:rsid w:val="004C1B44"/>
    <w:rsid w:val="004C2C3F"/>
    <w:rsid w:val="004C3620"/>
    <w:rsid w:val="004C3BA3"/>
    <w:rsid w:val="004C3CED"/>
    <w:rsid w:val="004C3D68"/>
    <w:rsid w:val="004C47E3"/>
    <w:rsid w:val="004C486C"/>
    <w:rsid w:val="004C5087"/>
    <w:rsid w:val="004C52B8"/>
    <w:rsid w:val="004C5A8F"/>
    <w:rsid w:val="004C6333"/>
    <w:rsid w:val="004C6C61"/>
    <w:rsid w:val="004C6F5F"/>
    <w:rsid w:val="004D02EF"/>
    <w:rsid w:val="004D050F"/>
    <w:rsid w:val="004D05D5"/>
    <w:rsid w:val="004D11D6"/>
    <w:rsid w:val="004D165B"/>
    <w:rsid w:val="004D1D7D"/>
    <w:rsid w:val="004D233B"/>
    <w:rsid w:val="004D2791"/>
    <w:rsid w:val="004D2F1C"/>
    <w:rsid w:val="004D3AB6"/>
    <w:rsid w:val="004D44FB"/>
    <w:rsid w:val="004D4952"/>
    <w:rsid w:val="004D4E60"/>
    <w:rsid w:val="004D650B"/>
    <w:rsid w:val="004D7E75"/>
    <w:rsid w:val="004E1978"/>
    <w:rsid w:val="004E24F9"/>
    <w:rsid w:val="004E4531"/>
    <w:rsid w:val="004E63DD"/>
    <w:rsid w:val="004E6438"/>
    <w:rsid w:val="004E6614"/>
    <w:rsid w:val="004E667E"/>
    <w:rsid w:val="004F1B16"/>
    <w:rsid w:val="004F2F78"/>
    <w:rsid w:val="004F2FE4"/>
    <w:rsid w:val="004F4015"/>
    <w:rsid w:val="004F4379"/>
    <w:rsid w:val="004F5227"/>
    <w:rsid w:val="004F5ED0"/>
    <w:rsid w:val="004F6049"/>
    <w:rsid w:val="004F7753"/>
    <w:rsid w:val="005005AA"/>
    <w:rsid w:val="0050148F"/>
    <w:rsid w:val="005031CB"/>
    <w:rsid w:val="005034FC"/>
    <w:rsid w:val="00504109"/>
    <w:rsid w:val="00504658"/>
    <w:rsid w:val="00504BC8"/>
    <w:rsid w:val="00504DB3"/>
    <w:rsid w:val="00505586"/>
    <w:rsid w:val="00506DE0"/>
    <w:rsid w:val="005104AB"/>
    <w:rsid w:val="005119FD"/>
    <w:rsid w:val="00511EC3"/>
    <w:rsid w:val="005126C8"/>
    <w:rsid w:val="00512DE7"/>
    <w:rsid w:val="00515AD9"/>
    <w:rsid w:val="00515F2A"/>
    <w:rsid w:val="00516BC9"/>
    <w:rsid w:val="00517763"/>
    <w:rsid w:val="00520420"/>
    <w:rsid w:val="00521767"/>
    <w:rsid w:val="00521F39"/>
    <w:rsid w:val="00522E92"/>
    <w:rsid w:val="005247A3"/>
    <w:rsid w:val="00525C64"/>
    <w:rsid w:val="00530313"/>
    <w:rsid w:val="00530646"/>
    <w:rsid w:val="005310F6"/>
    <w:rsid w:val="00531F31"/>
    <w:rsid w:val="00534A6B"/>
    <w:rsid w:val="00534ADA"/>
    <w:rsid w:val="00534BA4"/>
    <w:rsid w:val="005350B8"/>
    <w:rsid w:val="00535A22"/>
    <w:rsid w:val="00536083"/>
    <w:rsid w:val="0053611E"/>
    <w:rsid w:val="005369C0"/>
    <w:rsid w:val="005369F8"/>
    <w:rsid w:val="00536CDB"/>
    <w:rsid w:val="00537381"/>
    <w:rsid w:val="005373E2"/>
    <w:rsid w:val="00541764"/>
    <w:rsid w:val="00542124"/>
    <w:rsid w:val="00542F68"/>
    <w:rsid w:val="005434C7"/>
    <w:rsid w:val="00543BB1"/>
    <w:rsid w:val="00544890"/>
    <w:rsid w:val="00544AF7"/>
    <w:rsid w:val="00544FBB"/>
    <w:rsid w:val="0054702A"/>
    <w:rsid w:val="0054765F"/>
    <w:rsid w:val="00547FE6"/>
    <w:rsid w:val="00550BF8"/>
    <w:rsid w:val="00553464"/>
    <w:rsid w:val="0055458B"/>
    <w:rsid w:val="005548EE"/>
    <w:rsid w:val="00554B2E"/>
    <w:rsid w:val="0055588B"/>
    <w:rsid w:val="00556447"/>
    <w:rsid w:val="00556E4A"/>
    <w:rsid w:val="00556F5E"/>
    <w:rsid w:val="0056042B"/>
    <w:rsid w:val="00560723"/>
    <w:rsid w:val="00562030"/>
    <w:rsid w:val="00562235"/>
    <w:rsid w:val="00563204"/>
    <w:rsid w:val="00563250"/>
    <w:rsid w:val="005646C1"/>
    <w:rsid w:val="00564787"/>
    <w:rsid w:val="00565AA2"/>
    <w:rsid w:val="00565E38"/>
    <w:rsid w:val="0056778A"/>
    <w:rsid w:val="00567CB0"/>
    <w:rsid w:val="00570098"/>
    <w:rsid w:val="00570574"/>
    <w:rsid w:val="0057064B"/>
    <w:rsid w:val="00570CF9"/>
    <w:rsid w:val="00570E12"/>
    <w:rsid w:val="00570EA1"/>
    <w:rsid w:val="005753A5"/>
    <w:rsid w:val="00575719"/>
    <w:rsid w:val="0057582D"/>
    <w:rsid w:val="0057633F"/>
    <w:rsid w:val="005764A0"/>
    <w:rsid w:val="005767B9"/>
    <w:rsid w:val="005772B8"/>
    <w:rsid w:val="0057757E"/>
    <w:rsid w:val="00580855"/>
    <w:rsid w:val="00580C81"/>
    <w:rsid w:val="00581835"/>
    <w:rsid w:val="00581CDB"/>
    <w:rsid w:val="00582490"/>
    <w:rsid w:val="005836C2"/>
    <w:rsid w:val="00584550"/>
    <w:rsid w:val="0058474B"/>
    <w:rsid w:val="005852C6"/>
    <w:rsid w:val="005857AA"/>
    <w:rsid w:val="00585D4B"/>
    <w:rsid w:val="00586482"/>
    <w:rsid w:val="00587783"/>
    <w:rsid w:val="005915FF"/>
    <w:rsid w:val="005925FC"/>
    <w:rsid w:val="005943A9"/>
    <w:rsid w:val="00594BCB"/>
    <w:rsid w:val="00595DCB"/>
    <w:rsid w:val="00595F9E"/>
    <w:rsid w:val="005963C7"/>
    <w:rsid w:val="00596406"/>
    <w:rsid w:val="005A02D2"/>
    <w:rsid w:val="005A118D"/>
    <w:rsid w:val="005A2630"/>
    <w:rsid w:val="005A2B41"/>
    <w:rsid w:val="005A3C9C"/>
    <w:rsid w:val="005A5F06"/>
    <w:rsid w:val="005A6953"/>
    <w:rsid w:val="005A6A14"/>
    <w:rsid w:val="005A7029"/>
    <w:rsid w:val="005A7343"/>
    <w:rsid w:val="005A7748"/>
    <w:rsid w:val="005A7ACE"/>
    <w:rsid w:val="005B0CA4"/>
    <w:rsid w:val="005B1777"/>
    <w:rsid w:val="005B182E"/>
    <w:rsid w:val="005B2C27"/>
    <w:rsid w:val="005B3796"/>
    <w:rsid w:val="005B4315"/>
    <w:rsid w:val="005B4C31"/>
    <w:rsid w:val="005B4D80"/>
    <w:rsid w:val="005B696E"/>
    <w:rsid w:val="005B6977"/>
    <w:rsid w:val="005B6F0C"/>
    <w:rsid w:val="005B7347"/>
    <w:rsid w:val="005B7453"/>
    <w:rsid w:val="005B75C4"/>
    <w:rsid w:val="005B79E7"/>
    <w:rsid w:val="005B7C61"/>
    <w:rsid w:val="005C1445"/>
    <w:rsid w:val="005C1791"/>
    <w:rsid w:val="005C1A8E"/>
    <w:rsid w:val="005C36D4"/>
    <w:rsid w:val="005C49FD"/>
    <w:rsid w:val="005C50EE"/>
    <w:rsid w:val="005C6949"/>
    <w:rsid w:val="005C6C46"/>
    <w:rsid w:val="005C74FE"/>
    <w:rsid w:val="005C79E1"/>
    <w:rsid w:val="005C7A7F"/>
    <w:rsid w:val="005D0E38"/>
    <w:rsid w:val="005D4620"/>
    <w:rsid w:val="005D7F28"/>
    <w:rsid w:val="005E6747"/>
    <w:rsid w:val="005E6E1F"/>
    <w:rsid w:val="005E74DA"/>
    <w:rsid w:val="005E788B"/>
    <w:rsid w:val="005E7F0B"/>
    <w:rsid w:val="005F1599"/>
    <w:rsid w:val="005F1AF8"/>
    <w:rsid w:val="005F24FC"/>
    <w:rsid w:val="005F2D52"/>
    <w:rsid w:val="005F3F2B"/>
    <w:rsid w:val="005F44ED"/>
    <w:rsid w:val="005F487E"/>
    <w:rsid w:val="005F5BBF"/>
    <w:rsid w:val="005F7057"/>
    <w:rsid w:val="005F7633"/>
    <w:rsid w:val="0060012D"/>
    <w:rsid w:val="006002E0"/>
    <w:rsid w:val="0060036B"/>
    <w:rsid w:val="006004E6"/>
    <w:rsid w:val="00600520"/>
    <w:rsid w:val="00600AEF"/>
    <w:rsid w:val="00600B68"/>
    <w:rsid w:val="00600D29"/>
    <w:rsid w:val="00602727"/>
    <w:rsid w:val="00602814"/>
    <w:rsid w:val="00603240"/>
    <w:rsid w:val="00605EC4"/>
    <w:rsid w:val="006062DF"/>
    <w:rsid w:val="00606616"/>
    <w:rsid w:val="006067E3"/>
    <w:rsid w:val="00607152"/>
    <w:rsid w:val="006077EB"/>
    <w:rsid w:val="00610CB6"/>
    <w:rsid w:val="00611447"/>
    <w:rsid w:val="00612117"/>
    <w:rsid w:val="00612F4E"/>
    <w:rsid w:val="00613AA0"/>
    <w:rsid w:val="0061484A"/>
    <w:rsid w:val="00614B9C"/>
    <w:rsid w:val="00614C94"/>
    <w:rsid w:val="00614EC9"/>
    <w:rsid w:val="00616BDA"/>
    <w:rsid w:val="00620F75"/>
    <w:rsid w:val="006230CE"/>
    <w:rsid w:val="00623DCB"/>
    <w:rsid w:val="006242E6"/>
    <w:rsid w:val="00624A56"/>
    <w:rsid w:val="00624D71"/>
    <w:rsid w:val="006253EE"/>
    <w:rsid w:val="00625BDD"/>
    <w:rsid w:val="00626AB8"/>
    <w:rsid w:val="006277D9"/>
    <w:rsid w:val="006309EE"/>
    <w:rsid w:val="00632185"/>
    <w:rsid w:val="00633B4A"/>
    <w:rsid w:val="00633C58"/>
    <w:rsid w:val="00634282"/>
    <w:rsid w:val="00634D47"/>
    <w:rsid w:val="00635D3E"/>
    <w:rsid w:val="00635ED6"/>
    <w:rsid w:val="00636056"/>
    <w:rsid w:val="00636927"/>
    <w:rsid w:val="00636F11"/>
    <w:rsid w:val="0063770A"/>
    <w:rsid w:val="00641952"/>
    <w:rsid w:val="006420C2"/>
    <w:rsid w:val="00642C88"/>
    <w:rsid w:val="006430B3"/>
    <w:rsid w:val="00643427"/>
    <w:rsid w:val="00643C99"/>
    <w:rsid w:val="006440A1"/>
    <w:rsid w:val="00644DA0"/>
    <w:rsid w:val="006451D8"/>
    <w:rsid w:val="006456D7"/>
    <w:rsid w:val="0064575B"/>
    <w:rsid w:val="00645E8C"/>
    <w:rsid w:val="00645E9A"/>
    <w:rsid w:val="006465C2"/>
    <w:rsid w:val="00646EE8"/>
    <w:rsid w:val="00647D1A"/>
    <w:rsid w:val="00647FE3"/>
    <w:rsid w:val="00650388"/>
    <w:rsid w:val="00650F7D"/>
    <w:rsid w:val="00651975"/>
    <w:rsid w:val="006521BD"/>
    <w:rsid w:val="006524BD"/>
    <w:rsid w:val="0065279D"/>
    <w:rsid w:val="00652880"/>
    <w:rsid w:val="0065614A"/>
    <w:rsid w:val="00662E42"/>
    <w:rsid w:val="0066340B"/>
    <w:rsid w:val="00664969"/>
    <w:rsid w:val="00665493"/>
    <w:rsid w:val="00665AE0"/>
    <w:rsid w:val="00665F74"/>
    <w:rsid w:val="006664BA"/>
    <w:rsid w:val="006670B8"/>
    <w:rsid w:val="00671E53"/>
    <w:rsid w:val="00673D7F"/>
    <w:rsid w:val="0067422B"/>
    <w:rsid w:val="00675FA0"/>
    <w:rsid w:val="00676726"/>
    <w:rsid w:val="00676D96"/>
    <w:rsid w:val="00677256"/>
    <w:rsid w:val="00677AAA"/>
    <w:rsid w:val="00677CB9"/>
    <w:rsid w:val="00677DB2"/>
    <w:rsid w:val="006803BC"/>
    <w:rsid w:val="0068044D"/>
    <w:rsid w:val="00680D4E"/>
    <w:rsid w:val="00682E66"/>
    <w:rsid w:val="00682EB0"/>
    <w:rsid w:val="00683BBD"/>
    <w:rsid w:val="00684286"/>
    <w:rsid w:val="00684B58"/>
    <w:rsid w:val="00684EBF"/>
    <w:rsid w:val="00685BF6"/>
    <w:rsid w:val="0068621E"/>
    <w:rsid w:val="00686788"/>
    <w:rsid w:val="00690536"/>
    <w:rsid w:val="00691662"/>
    <w:rsid w:val="00691941"/>
    <w:rsid w:val="00691993"/>
    <w:rsid w:val="0069272B"/>
    <w:rsid w:val="0069322B"/>
    <w:rsid w:val="00693ED3"/>
    <w:rsid w:val="006946B2"/>
    <w:rsid w:val="00694CB2"/>
    <w:rsid w:val="00694CDB"/>
    <w:rsid w:val="00694F33"/>
    <w:rsid w:val="00695673"/>
    <w:rsid w:val="00695F77"/>
    <w:rsid w:val="0069615F"/>
    <w:rsid w:val="00697D3D"/>
    <w:rsid w:val="00697D8C"/>
    <w:rsid w:val="00697DD6"/>
    <w:rsid w:val="006A02B9"/>
    <w:rsid w:val="006A060D"/>
    <w:rsid w:val="006A18D4"/>
    <w:rsid w:val="006A2423"/>
    <w:rsid w:val="006A31FA"/>
    <w:rsid w:val="006A3C28"/>
    <w:rsid w:val="006A418E"/>
    <w:rsid w:val="006A4634"/>
    <w:rsid w:val="006A47E4"/>
    <w:rsid w:val="006A4B0C"/>
    <w:rsid w:val="006A5803"/>
    <w:rsid w:val="006A7A34"/>
    <w:rsid w:val="006B125D"/>
    <w:rsid w:val="006B1AA7"/>
    <w:rsid w:val="006B1C33"/>
    <w:rsid w:val="006B3504"/>
    <w:rsid w:val="006B43E0"/>
    <w:rsid w:val="006B49DA"/>
    <w:rsid w:val="006B565B"/>
    <w:rsid w:val="006B6A07"/>
    <w:rsid w:val="006B6A83"/>
    <w:rsid w:val="006B6AEF"/>
    <w:rsid w:val="006B6F69"/>
    <w:rsid w:val="006C0695"/>
    <w:rsid w:val="006C0CE4"/>
    <w:rsid w:val="006C11A4"/>
    <w:rsid w:val="006C1CE0"/>
    <w:rsid w:val="006C21C0"/>
    <w:rsid w:val="006C2C9B"/>
    <w:rsid w:val="006C333C"/>
    <w:rsid w:val="006C4B21"/>
    <w:rsid w:val="006C5302"/>
    <w:rsid w:val="006C5915"/>
    <w:rsid w:val="006D0C82"/>
    <w:rsid w:val="006D0CD0"/>
    <w:rsid w:val="006D139C"/>
    <w:rsid w:val="006D20F8"/>
    <w:rsid w:val="006D2247"/>
    <w:rsid w:val="006D28F7"/>
    <w:rsid w:val="006D3836"/>
    <w:rsid w:val="006D3A56"/>
    <w:rsid w:val="006D4A8F"/>
    <w:rsid w:val="006D505C"/>
    <w:rsid w:val="006D57BA"/>
    <w:rsid w:val="006D5AFB"/>
    <w:rsid w:val="006D6E62"/>
    <w:rsid w:val="006D73F7"/>
    <w:rsid w:val="006D75F9"/>
    <w:rsid w:val="006D7C9C"/>
    <w:rsid w:val="006E0147"/>
    <w:rsid w:val="006E0FD0"/>
    <w:rsid w:val="006E1007"/>
    <w:rsid w:val="006E18BA"/>
    <w:rsid w:val="006E2064"/>
    <w:rsid w:val="006E2375"/>
    <w:rsid w:val="006E2AE6"/>
    <w:rsid w:val="006E345C"/>
    <w:rsid w:val="006E3BA8"/>
    <w:rsid w:val="006E40F2"/>
    <w:rsid w:val="006E4354"/>
    <w:rsid w:val="006E50EA"/>
    <w:rsid w:val="006E641B"/>
    <w:rsid w:val="006F1472"/>
    <w:rsid w:val="006F24B1"/>
    <w:rsid w:val="006F259E"/>
    <w:rsid w:val="006F260C"/>
    <w:rsid w:val="006F3039"/>
    <w:rsid w:val="006F41BE"/>
    <w:rsid w:val="006F4955"/>
    <w:rsid w:val="006F4C63"/>
    <w:rsid w:val="006F515D"/>
    <w:rsid w:val="006F5289"/>
    <w:rsid w:val="006F6A13"/>
    <w:rsid w:val="006F6AB8"/>
    <w:rsid w:val="006F6DC7"/>
    <w:rsid w:val="006F71EC"/>
    <w:rsid w:val="00700A38"/>
    <w:rsid w:val="00701567"/>
    <w:rsid w:val="00702257"/>
    <w:rsid w:val="007041BE"/>
    <w:rsid w:val="0070574C"/>
    <w:rsid w:val="007057A9"/>
    <w:rsid w:val="00705EDE"/>
    <w:rsid w:val="00706484"/>
    <w:rsid w:val="007067A3"/>
    <w:rsid w:val="007070C6"/>
    <w:rsid w:val="00707866"/>
    <w:rsid w:val="00707FD3"/>
    <w:rsid w:val="007114E8"/>
    <w:rsid w:val="00712186"/>
    <w:rsid w:val="007121DA"/>
    <w:rsid w:val="007133FF"/>
    <w:rsid w:val="007136EF"/>
    <w:rsid w:val="00713E2B"/>
    <w:rsid w:val="00715419"/>
    <w:rsid w:val="00716054"/>
    <w:rsid w:val="00716670"/>
    <w:rsid w:val="00716A6D"/>
    <w:rsid w:val="00716ABA"/>
    <w:rsid w:val="00716AC7"/>
    <w:rsid w:val="00716E23"/>
    <w:rsid w:val="00717497"/>
    <w:rsid w:val="00717918"/>
    <w:rsid w:val="00720F57"/>
    <w:rsid w:val="0072102F"/>
    <w:rsid w:val="0072154B"/>
    <w:rsid w:val="00721730"/>
    <w:rsid w:val="00721AD1"/>
    <w:rsid w:val="007233BE"/>
    <w:rsid w:val="007236AA"/>
    <w:rsid w:val="0072585A"/>
    <w:rsid w:val="0072640E"/>
    <w:rsid w:val="007274B0"/>
    <w:rsid w:val="0073192A"/>
    <w:rsid w:val="00732E6F"/>
    <w:rsid w:val="00734221"/>
    <w:rsid w:val="00734787"/>
    <w:rsid w:val="00734A30"/>
    <w:rsid w:val="00735C49"/>
    <w:rsid w:val="0073645D"/>
    <w:rsid w:val="00737C56"/>
    <w:rsid w:val="007407FB"/>
    <w:rsid w:val="00740C4C"/>
    <w:rsid w:val="00741567"/>
    <w:rsid w:val="00741EEB"/>
    <w:rsid w:val="00742478"/>
    <w:rsid w:val="007428A0"/>
    <w:rsid w:val="00743467"/>
    <w:rsid w:val="00743482"/>
    <w:rsid w:val="007444FA"/>
    <w:rsid w:val="00744976"/>
    <w:rsid w:val="00745D58"/>
    <w:rsid w:val="0074687C"/>
    <w:rsid w:val="00746D3A"/>
    <w:rsid w:val="00747A48"/>
    <w:rsid w:val="0075030B"/>
    <w:rsid w:val="00750A3D"/>
    <w:rsid w:val="00750E81"/>
    <w:rsid w:val="0075171B"/>
    <w:rsid w:val="00753BDB"/>
    <w:rsid w:val="00753F71"/>
    <w:rsid w:val="00754CC4"/>
    <w:rsid w:val="0075647D"/>
    <w:rsid w:val="00756A50"/>
    <w:rsid w:val="00760877"/>
    <w:rsid w:val="00761B59"/>
    <w:rsid w:val="00761F02"/>
    <w:rsid w:val="00762CC1"/>
    <w:rsid w:val="00764ECB"/>
    <w:rsid w:val="00766124"/>
    <w:rsid w:val="00766BA2"/>
    <w:rsid w:val="007678D7"/>
    <w:rsid w:val="00770981"/>
    <w:rsid w:val="00770B0F"/>
    <w:rsid w:val="00771989"/>
    <w:rsid w:val="00773D97"/>
    <w:rsid w:val="00775283"/>
    <w:rsid w:val="00775797"/>
    <w:rsid w:val="00775BA8"/>
    <w:rsid w:val="00776EC4"/>
    <w:rsid w:val="0077706F"/>
    <w:rsid w:val="00777920"/>
    <w:rsid w:val="00780441"/>
    <w:rsid w:val="007809D6"/>
    <w:rsid w:val="00783947"/>
    <w:rsid w:val="00783B17"/>
    <w:rsid w:val="00783C11"/>
    <w:rsid w:val="00784B43"/>
    <w:rsid w:val="007852F1"/>
    <w:rsid w:val="00785BDB"/>
    <w:rsid w:val="00786480"/>
    <w:rsid w:val="00786958"/>
    <w:rsid w:val="00786A6F"/>
    <w:rsid w:val="00787DF3"/>
    <w:rsid w:val="00791021"/>
    <w:rsid w:val="007917AB"/>
    <w:rsid w:val="007922AB"/>
    <w:rsid w:val="00792B0C"/>
    <w:rsid w:val="0079345E"/>
    <w:rsid w:val="00794490"/>
    <w:rsid w:val="00794618"/>
    <w:rsid w:val="00795558"/>
    <w:rsid w:val="0079582D"/>
    <w:rsid w:val="007958A2"/>
    <w:rsid w:val="00796A07"/>
    <w:rsid w:val="00797688"/>
    <w:rsid w:val="007A16B5"/>
    <w:rsid w:val="007A17DE"/>
    <w:rsid w:val="007A2495"/>
    <w:rsid w:val="007A2B87"/>
    <w:rsid w:val="007A2DD9"/>
    <w:rsid w:val="007A2F67"/>
    <w:rsid w:val="007A44E8"/>
    <w:rsid w:val="007A4DEF"/>
    <w:rsid w:val="007A5F27"/>
    <w:rsid w:val="007A6F8C"/>
    <w:rsid w:val="007A773F"/>
    <w:rsid w:val="007B2704"/>
    <w:rsid w:val="007B2A01"/>
    <w:rsid w:val="007B45E6"/>
    <w:rsid w:val="007B4EED"/>
    <w:rsid w:val="007B5A34"/>
    <w:rsid w:val="007B5F96"/>
    <w:rsid w:val="007B768A"/>
    <w:rsid w:val="007B7BA8"/>
    <w:rsid w:val="007C0B47"/>
    <w:rsid w:val="007C0BB6"/>
    <w:rsid w:val="007C0FAE"/>
    <w:rsid w:val="007C1C4F"/>
    <w:rsid w:val="007C2A71"/>
    <w:rsid w:val="007C345F"/>
    <w:rsid w:val="007C36CC"/>
    <w:rsid w:val="007C3D82"/>
    <w:rsid w:val="007C40FE"/>
    <w:rsid w:val="007C4584"/>
    <w:rsid w:val="007C4853"/>
    <w:rsid w:val="007C49B5"/>
    <w:rsid w:val="007C6E78"/>
    <w:rsid w:val="007D1189"/>
    <w:rsid w:val="007D3711"/>
    <w:rsid w:val="007D5209"/>
    <w:rsid w:val="007D568E"/>
    <w:rsid w:val="007D6427"/>
    <w:rsid w:val="007E1546"/>
    <w:rsid w:val="007E3AB1"/>
    <w:rsid w:val="007E3CB0"/>
    <w:rsid w:val="007E43B3"/>
    <w:rsid w:val="007E45CB"/>
    <w:rsid w:val="007E4732"/>
    <w:rsid w:val="007E4A70"/>
    <w:rsid w:val="007E4CC6"/>
    <w:rsid w:val="007E56FD"/>
    <w:rsid w:val="007E6B9F"/>
    <w:rsid w:val="007E6C26"/>
    <w:rsid w:val="007E6EE4"/>
    <w:rsid w:val="007E7F95"/>
    <w:rsid w:val="007F0263"/>
    <w:rsid w:val="007F056E"/>
    <w:rsid w:val="007F0B3D"/>
    <w:rsid w:val="007F1736"/>
    <w:rsid w:val="007F38AF"/>
    <w:rsid w:val="007F4C18"/>
    <w:rsid w:val="0080041B"/>
    <w:rsid w:val="00800A52"/>
    <w:rsid w:val="008012A0"/>
    <w:rsid w:val="008014B3"/>
    <w:rsid w:val="00801695"/>
    <w:rsid w:val="00801855"/>
    <w:rsid w:val="00801D51"/>
    <w:rsid w:val="00802B5F"/>
    <w:rsid w:val="00803491"/>
    <w:rsid w:val="0080359B"/>
    <w:rsid w:val="0080697E"/>
    <w:rsid w:val="00806D6F"/>
    <w:rsid w:val="00806FAD"/>
    <w:rsid w:val="00807ACA"/>
    <w:rsid w:val="00810C62"/>
    <w:rsid w:val="00810F83"/>
    <w:rsid w:val="008121DE"/>
    <w:rsid w:val="008123FA"/>
    <w:rsid w:val="008124F0"/>
    <w:rsid w:val="008145C6"/>
    <w:rsid w:val="0081469E"/>
    <w:rsid w:val="00814B71"/>
    <w:rsid w:val="00815BB9"/>
    <w:rsid w:val="00816AF8"/>
    <w:rsid w:val="00816FC2"/>
    <w:rsid w:val="00817D4C"/>
    <w:rsid w:val="008209F9"/>
    <w:rsid w:val="00821268"/>
    <w:rsid w:val="00821ACD"/>
    <w:rsid w:val="008232DA"/>
    <w:rsid w:val="00823AD8"/>
    <w:rsid w:val="0082444C"/>
    <w:rsid w:val="00824A07"/>
    <w:rsid w:val="00824BF7"/>
    <w:rsid w:val="0082582D"/>
    <w:rsid w:val="00825933"/>
    <w:rsid w:val="00825EF7"/>
    <w:rsid w:val="0082638A"/>
    <w:rsid w:val="008305A9"/>
    <w:rsid w:val="008308DA"/>
    <w:rsid w:val="00831324"/>
    <w:rsid w:val="00831421"/>
    <w:rsid w:val="00831564"/>
    <w:rsid w:val="00833E03"/>
    <w:rsid w:val="00834846"/>
    <w:rsid w:val="00834DC3"/>
    <w:rsid w:val="00835396"/>
    <w:rsid w:val="00835AE4"/>
    <w:rsid w:val="00836C55"/>
    <w:rsid w:val="00837964"/>
    <w:rsid w:val="0084328F"/>
    <w:rsid w:val="00845614"/>
    <w:rsid w:val="008474B0"/>
    <w:rsid w:val="00850B5A"/>
    <w:rsid w:val="00852A88"/>
    <w:rsid w:val="00852D41"/>
    <w:rsid w:val="00853A3B"/>
    <w:rsid w:val="00853BAB"/>
    <w:rsid w:val="00853EDF"/>
    <w:rsid w:val="00854697"/>
    <w:rsid w:val="0085481F"/>
    <w:rsid w:val="00854F16"/>
    <w:rsid w:val="00856220"/>
    <w:rsid w:val="00856F3B"/>
    <w:rsid w:val="0086031A"/>
    <w:rsid w:val="0086032B"/>
    <w:rsid w:val="00865E0D"/>
    <w:rsid w:val="00865E30"/>
    <w:rsid w:val="0086613C"/>
    <w:rsid w:val="008664C3"/>
    <w:rsid w:val="008665B3"/>
    <w:rsid w:val="00867EB8"/>
    <w:rsid w:val="008705D6"/>
    <w:rsid w:val="008719FE"/>
    <w:rsid w:val="00871FDF"/>
    <w:rsid w:val="0087282F"/>
    <w:rsid w:val="00875DFC"/>
    <w:rsid w:val="00875F52"/>
    <w:rsid w:val="0087672F"/>
    <w:rsid w:val="00877FB7"/>
    <w:rsid w:val="008806C8"/>
    <w:rsid w:val="00880F79"/>
    <w:rsid w:val="008810F3"/>
    <w:rsid w:val="008815DB"/>
    <w:rsid w:val="00881D64"/>
    <w:rsid w:val="00881E32"/>
    <w:rsid w:val="00884D33"/>
    <w:rsid w:val="00884E42"/>
    <w:rsid w:val="008856D2"/>
    <w:rsid w:val="008858C9"/>
    <w:rsid w:val="0088636B"/>
    <w:rsid w:val="0088683C"/>
    <w:rsid w:val="00886CC5"/>
    <w:rsid w:val="008905E3"/>
    <w:rsid w:val="00890BBF"/>
    <w:rsid w:val="0089131E"/>
    <w:rsid w:val="00892464"/>
    <w:rsid w:val="00893AE7"/>
    <w:rsid w:val="00894587"/>
    <w:rsid w:val="0089538F"/>
    <w:rsid w:val="00895414"/>
    <w:rsid w:val="008964DF"/>
    <w:rsid w:val="00897592"/>
    <w:rsid w:val="008977CC"/>
    <w:rsid w:val="00897903"/>
    <w:rsid w:val="00897B71"/>
    <w:rsid w:val="008A11D3"/>
    <w:rsid w:val="008A1B8F"/>
    <w:rsid w:val="008A24AC"/>
    <w:rsid w:val="008A2DA0"/>
    <w:rsid w:val="008A418F"/>
    <w:rsid w:val="008A4233"/>
    <w:rsid w:val="008A4892"/>
    <w:rsid w:val="008A4AD9"/>
    <w:rsid w:val="008A5FE5"/>
    <w:rsid w:val="008A6D30"/>
    <w:rsid w:val="008A7D45"/>
    <w:rsid w:val="008B0EB6"/>
    <w:rsid w:val="008B235A"/>
    <w:rsid w:val="008B24A2"/>
    <w:rsid w:val="008B2B4B"/>
    <w:rsid w:val="008B39C9"/>
    <w:rsid w:val="008B3D8E"/>
    <w:rsid w:val="008B49C7"/>
    <w:rsid w:val="008B581B"/>
    <w:rsid w:val="008B7729"/>
    <w:rsid w:val="008C04F4"/>
    <w:rsid w:val="008C06CF"/>
    <w:rsid w:val="008C0A1C"/>
    <w:rsid w:val="008C262C"/>
    <w:rsid w:val="008C2967"/>
    <w:rsid w:val="008C3199"/>
    <w:rsid w:val="008C3715"/>
    <w:rsid w:val="008C50C9"/>
    <w:rsid w:val="008C516B"/>
    <w:rsid w:val="008C7171"/>
    <w:rsid w:val="008C74FC"/>
    <w:rsid w:val="008C757F"/>
    <w:rsid w:val="008D09A5"/>
    <w:rsid w:val="008D0DE7"/>
    <w:rsid w:val="008D1602"/>
    <w:rsid w:val="008D1B7A"/>
    <w:rsid w:val="008D2BD8"/>
    <w:rsid w:val="008D30E5"/>
    <w:rsid w:val="008D3584"/>
    <w:rsid w:val="008D4693"/>
    <w:rsid w:val="008D4B5D"/>
    <w:rsid w:val="008D537A"/>
    <w:rsid w:val="008D5DA6"/>
    <w:rsid w:val="008D6DEA"/>
    <w:rsid w:val="008D7CA9"/>
    <w:rsid w:val="008E00D8"/>
    <w:rsid w:val="008E0409"/>
    <w:rsid w:val="008E0578"/>
    <w:rsid w:val="008E0831"/>
    <w:rsid w:val="008E214C"/>
    <w:rsid w:val="008E4840"/>
    <w:rsid w:val="008E4A94"/>
    <w:rsid w:val="008E516B"/>
    <w:rsid w:val="008E58F4"/>
    <w:rsid w:val="008E6D3D"/>
    <w:rsid w:val="008E7CBA"/>
    <w:rsid w:val="008E7D5C"/>
    <w:rsid w:val="008F15C6"/>
    <w:rsid w:val="008F3F2F"/>
    <w:rsid w:val="008F4299"/>
    <w:rsid w:val="008F519A"/>
    <w:rsid w:val="008F6511"/>
    <w:rsid w:val="008F67CB"/>
    <w:rsid w:val="008F6FC6"/>
    <w:rsid w:val="008F769D"/>
    <w:rsid w:val="0090118A"/>
    <w:rsid w:val="00901F20"/>
    <w:rsid w:val="009054D7"/>
    <w:rsid w:val="00905C75"/>
    <w:rsid w:val="00906AD9"/>
    <w:rsid w:val="00907503"/>
    <w:rsid w:val="00910397"/>
    <w:rsid w:val="00910EEF"/>
    <w:rsid w:val="00911597"/>
    <w:rsid w:val="00912CAA"/>
    <w:rsid w:val="00914412"/>
    <w:rsid w:val="00915C4E"/>
    <w:rsid w:val="0091718F"/>
    <w:rsid w:val="009200E0"/>
    <w:rsid w:val="00921470"/>
    <w:rsid w:val="0092180D"/>
    <w:rsid w:val="009228BD"/>
    <w:rsid w:val="009233DF"/>
    <w:rsid w:val="009240E5"/>
    <w:rsid w:val="00925BB9"/>
    <w:rsid w:val="00926310"/>
    <w:rsid w:val="00926F12"/>
    <w:rsid w:val="0092700D"/>
    <w:rsid w:val="00927295"/>
    <w:rsid w:val="00927825"/>
    <w:rsid w:val="00927FE1"/>
    <w:rsid w:val="0093181F"/>
    <w:rsid w:val="00931F40"/>
    <w:rsid w:val="009323C9"/>
    <w:rsid w:val="009333D1"/>
    <w:rsid w:val="00933B3A"/>
    <w:rsid w:val="00933C9A"/>
    <w:rsid w:val="00934201"/>
    <w:rsid w:val="00934814"/>
    <w:rsid w:val="009353F9"/>
    <w:rsid w:val="00935AD5"/>
    <w:rsid w:val="00936A3D"/>
    <w:rsid w:val="00937711"/>
    <w:rsid w:val="00940741"/>
    <w:rsid w:val="009407E6"/>
    <w:rsid w:val="009417C9"/>
    <w:rsid w:val="00941EF9"/>
    <w:rsid w:val="00942A1E"/>
    <w:rsid w:val="00943EE4"/>
    <w:rsid w:val="00944EEA"/>
    <w:rsid w:val="0094556A"/>
    <w:rsid w:val="00947ED4"/>
    <w:rsid w:val="00950000"/>
    <w:rsid w:val="009500A1"/>
    <w:rsid w:val="009507C0"/>
    <w:rsid w:val="00951983"/>
    <w:rsid w:val="00952187"/>
    <w:rsid w:val="009523D7"/>
    <w:rsid w:val="009527DC"/>
    <w:rsid w:val="009528D7"/>
    <w:rsid w:val="00953056"/>
    <w:rsid w:val="009535C9"/>
    <w:rsid w:val="009548C6"/>
    <w:rsid w:val="00955F93"/>
    <w:rsid w:val="00957719"/>
    <w:rsid w:val="009579F9"/>
    <w:rsid w:val="0096073B"/>
    <w:rsid w:val="009628CC"/>
    <w:rsid w:val="009641C6"/>
    <w:rsid w:val="0096566C"/>
    <w:rsid w:val="0096579B"/>
    <w:rsid w:val="0096639F"/>
    <w:rsid w:val="0096676C"/>
    <w:rsid w:val="009669BE"/>
    <w:rsid w:val="0096774C"/>
    <w:rsid w:val="00967CE1"/>
    <w:rsid w:val="009700CA"/>
    <w:rsid w:val="00970618"/>
    <w:rsid w:val="00970886"/>
    <w:rsid w:val="009759BE"/>
    <w:rsid w:val="00976D0B"/>
    <w:rsid w:val="00976FDA"/>
    <w:rsid w:val="009771C6"/>
    <w:rsid w:val="0097770B"/>
    <w:rsid w:val="009779CE"/>
    <w:rsid w:val="009800C2"/>
    <w:rsid w:val="0098276C"/>
    <w:rsid w:val="0098367F"/>
    <w:rsid w:val="0098423B"/>
    <w:rsid w:val="0098469C"/>
    <w:rsid w:val="00985584"/>
    <w:rsid w:val="00985D51"/>
    <w:rsid w:val="0098680F"/>
    <w:rsid w:val="009868B3"/>
    <w:rsid w:val="0098798C"/>
    <w:rsid w:val="00990A95"/>
    <w:rsid w:val="00990C6B"/>
    <w:rsid w:val="00990D53"/>
    <w:rsid w:val="00990F8A"/>
    <w:rsid w:val="009915EE"/>
    <w:rsid w:val="00991ADD"/>
    <w:rsid w:val="00991E54"/>
    <w:rsid w:val="00991F4A"/>
    <w:rsid w:val="0099307D"/>
    <w:rsid w:val="00993A99"/>
    <w:rsid w:val="00994174"/>
    <w:rsid w:val="0099462F"/>
    <w:rsid w:val="009962BF"/>
    <w:rsid w:val="00996385"/>
    <w:rsid w:val="009A143B"/>
    <w:rsid w:val="009A1BB4"/>
    <w:rsid w:val="009A1EC1"/>
    <w:rsid w:val="009A216D"/>
    <w:rsid w:val="009A22E9"/>
    <w:rsid w:val="009A2AD3"/>
    <w:rsid w:val="009A2DD0"/>
    <w:rsid w:val="009A3B36"/>
    <w:rsid w:val="009A45BB"/>
    <w:rsid w:val="009A5B27"/>
    <w:rsid w:val="009A610B"/>
    <w:rsid w:val="009A650D"/>
    <w:rsid w:val="009A75B6"/>
    <w:rsid w:val="009A7811"/>
    <w:rsid w:val="009A7A26"/>
    <w:rsid w:val="009B1716"/>
    <w:rsid w:val="009B1C53"/>
    <w:rsid w:val="009B4A6C"/>
    <w:rsid w:val="009B5828"/>
    <w:rsid w:val="009B611F"/>
    <w:rsid w:val="009B62EE"/>
    <w:rsid w:val="009B64B0"/>
    <w:rsid w:val="009B76F9"/>
    <w:rsid w:val="009B7BA7"/>
    <w:rsid w:val="009C0083"/>
    <w:rsid w:val="009C1B9C"/>
    <w:rsid w:val="009C26CF"/>
    <w:rsid w:val="009C3D6E"/>
    <w:rsid w:val="009C473E"/>
    <w:rsid w:val="009C4DF7"/>
    <w:rsid w:val="009C5ADC"/>
    <w:rsid w:val="009C6EA3"/>
    <w:rsid w:val="009D0520"/>
    <w:rsid w:val="009D2FBB"/>
    <w:rsid w:val="009D3680"/>
    <w:rsid w:val="009D408A"/>
    <w:rsid w:val="009D4A5E"/>
    <w:rsid w:val="009D59CE"/>
    <w:rsid w:val="009D5DEC"/>
    <w:rsid w:val="009D6CE7"/>
    <w:rsid w:val="009D709E"/>
    <w:rsid w:val="009D7CAE"/>
    <w:rsid w:val="009D7CEB"/>
    <w:rsid w:val="009D7D9E"/>
    <w:rsid w:val="009E06AB"/>
    <w:rsid w:val="009E269D"/>
    <w:rsid w:val="009E29FD"/>
    <w:rsid w:val="009E35A0"/>
    <w:rsid w:val="009E3643"/>
    <w:rsid w:val="009E3D8C"/>
    <w:rsid w:val="009E5F3F"/>
    <w:rsid w:val="009E77BD"/>
    <w:rsid w:val="009F0116"/>
    <w:rsid w:val="009F0212"/>
    <w:rsid w:val="009F06E3"/>
    <w:rsid w:val="009F0C1D"/>
    <w:rsid w:val="009F1850"/>
    <w:rsid w:val="009F386F"/>
    <w:rsid w:val="009F40B5"/>
    <w:rsid w:val="009F42C3"/>
    <w:rsid w:val="009F6DB2"/>
    <w:rsid w:val="009F76B7"/>
    <w:rsid w:val="009F7D23"/>
    <w:rsid w:val="00A005B3"/>
    <w:rsid w:val="00A01FE0"/>
    <w:rsid w:val="00A02367"/>
    <w:rsid w:val="00A03992"/>
    <w:rsid w:val="00A06E42"/>
    <w:rsid w:val="00A0773A"/>
    <w:rsid w:val="00A077C3"/>
    <w:rsid w:val="00A10364"/>
    <w:rsid w:val="00A10AB9"/>
    <w:rsid w:val="00A11738"/>
    <w:rsid w:val="00A11FD6"/>
    <w:rsid w:val="00A1312D"/>
    <w:rsid w:val="00A1541A"/>
    <w:rsid w:val="00A156F9"/>
    <w:rsid w:val="00A167DA"/>
    <w:rsid w:val="00A1738A"/>
    <w:rsid w:val="00A20098"/>
    <w:rsid w:val="00A230FC"/>
    <w:rsid w:val="00A236AD"/>
    <w:rsid w:val="00A24453"/>
    <w:rsid w:val="00A25283"/>
    <w:rsid w:val="00A26DE1"/>
    <w:rsid w:val="00A30C28"/>
    <w:rsid w:val="00A32A0A"/>
    <w:rsid w:val="00A32B6F"/>
    <w:rsid w:val="00A32CD1"/>
    <w:rsid w:val="00A33604"/>
    <w:rsid w:val="00A33889"/>
    <w:rsid w:val="00A33E4E"/>
    <w:rsid w:val="00A33F02"/>
    <w:rsid w:val="00A3461E"/>
    <w:rsid w:val="00A34C61"/>
    <w:rsid w:val="00A34C6D"/>
    <w:rsid w:val="00A34D2F"/>
    <w:rsid w:val="00A364D1"/>
    <w:rsid w:val="00A366F4"/>
    <w:rsid w:val="00A36A72"/>
    <w:rsid w:val="00A36C5D"/>
    <w:rsid w:val="00A3765A"/>
    <w:rsid w:val="00A4109F"/>
    <w:rsid w:val="00A43B65"/>
    <w:rsid w:val="00A447D8"/>
    <w:rsid w:val="00A44977"/>
    <w:rsid w:val="00A4680E"/>
    <w:rsid w:val="00A46EFC"/>
    <w:rsid w:val="00A521DA"/>
    <w:rsid w:val="00A52923"/>
    <w:rsid w:val="00A53529"/>
    <w:rsid w:val="00A5591F"/>
    <w:rsid w:val="00A563FF"/>
    <w:rsid w:val="00A5658E"/>
    <w:rsid w:val="00A56694"/>
    <w:rsid w:val="00A567B8"/>
    <w:rsid w:val="00A577F5"/>
    <w:rsid w:val="00A609D8"/>
    <w:rsid w:val="00A612A7"/>
    <w:rsid w:val="00A61E8E"/>
    <w:rsid w:val="00A63692"/>
    <w:rsid w:val="00A64D69"/>
    <w:rsid w:val="00A64FE6"/>
    <w:rsid w:val="00A666E6"/>
    <w:rsid w:val="00A6694D"/>
    <w:rsid w:val="00A66AD4"/>
    <w:rsid w:val="00A70461"/>
    <w:rsid w:val="00A70622"/>
    <w:rsid w:val="00A71404"/>
    <w:rsid w:val="00A7280A"/>
    <w:rsid w:val="00A73330"/>
    <w:rsid w:val="00A73ADC"/>
    <w:rsid w:val="00A74B06"/>
    <w:rsid w:val="00A752FF"/>
    <w:rsid w:val="00A7630D"/>
    <w:rsid w:val="00A76A43"/>
    <w:rsid w:val="00A76F0E"/>
    <w:rsid w:val="00A774F4"/>
    <w:rsid w:val="00A802E7"/>
    <w:rsid w:val="00A814B5"/>
    <w:rsid w:val="00A814FC"/>
    <w:rsid w:val="00A8191F"/>
    <w:rsid w:val="00A836CA"/>
    <w:rsid w:val="00A843E0"/>
    <w:rsid w:val="00A8524C"/>
    <w:rsid w:val="00A866E0"/>
    <w:rsid w:val="00A8733C"/>
    <w:rsid w:val="00A87B3C"/>
    <w:rsid w:val="00A87CFE"/>
    <w:rsid w:val="00A87EB6"/>
    <w:rsid w:val="00A9031C"/>
    <w:rsid w:val="00A90F1F"/>
    <w:rsid w:val="00A9127E"/>
    <w:rsid w:val="00A91763"/>
    <w:rsid w:val="00A92F29"/>
    <w:rsid w:val="00A93BB1"/>
    <w:rsid w:val="00A93E62"/>
    <w:rsid w:val="00A948C6"/>
    <w:rsid w:val="00A95EBD"/>
    <w:rsid w:val="00A966FA"/>
    <w:rsid w:val="00A96C69"/>
    <w:rsid w:val="00A97368"/>
    <w:rsid w:val="00AA1A14"/>
    <w:rsid w:val="00AA3174"/>
    <w:rsid w:val="00AA45D5"/>
    <w:rsid w:val="00AA4B8B"/>
    <w:rsid w:val="00AA5D5C"/>
    <w:rsid w:val="00AA65BD"/>
    <w:rsid w:val="00AA702A"/>
    <w:rsid w:val="00AB06DF"/>
    <w:rsid w:val="00AB2E98"/>
    <w:rsid w:val="00AB44E9"/>
    <w:rsid w:val="00AB552C"/>
    <w:rsid w:val="00AB57D3"/>
    <w:rsid w:val="00AB62A7"/>
    <w:rsid w:val="00AB635D"/>
    <w:rsid w:val="00AC156D"/>
    <w:rsid w:val="00AC20E0"/>
    <w:rsid w:val="00AC290A"/>
    <w:rsid w:val="00AC2C23"/>
    <w:rsid w:val="00AC5FCB"/>
    <w:rsid w:val="00AC779A"/>
    <w:rsid w:val="00AC77DD"/>
    <w:rsid w:val="00AC7843"/>
    <w:rsid w:val="00AC7C12"/>
    <w:rsid w:val="00AD02F9"/>
    <w:rsid w:val="00AD10D8"/>
    <w:rsid w:val="00AD2BA5"/>
    <w:rsid w:val="00AD4171"/>
    <w:rsid w:val="00AD4A5A"/>
    <w:rsid w:val="00AD55C4"/>
    <w:rsid w:val="00AD5788"/>
    <w:rsid w:val="00AD5805"/>
    <w:rsid w:val="00AD5831"/>
    <w:rsid w:val="00AD6328"/>
    <w:rsid w:val="00AE0A61"/>
    <w:rsid w:val="00AE1A53"/>
    <w:rsid w:val="00AE244B"/>
    <w:rsid w:val="00AE4667"/>
    <w:rsid w:val="00AE4E71"/>
    <w:rsid w:val="00AE5803"/>
    <w:rsid w:val="00AE6A0C"/>
    <w:rsid w:val="00AE6B14"/>
    <w:rsid w:val="00AF15A7"/>
    <w:rsid w:val="00AF1850"/>
    <w:rsid w:val="00AF27AB"/>
    <w:rsid w:val="00AF307D"/>
    <w:rsid w:val="00AF625F"/>
    <w:rsid w:val="00AF74D9"/>
    <w:rsid w:val="00AF768F"/>
    <w:rsid w:val="00AF7BC9"/>
    <w:rsid w:val="00AF7D48"/>
    <w:rsid w:val="00B02FDA"/>
    <w:rsid w:val="00B0307F"/>
    <w:rsid w:val="00B0421C"/>
    <w:rsid w:val="00B049D4"/>
    <w:rsid w:val="00B04BA8"/>
    <w:rsid w:val="00B06628"/>
    <w:rsid w:val="00B06BFA"/>
    <w:rsid w:val="00B1043E"/>
    <w:rsid w:val="00B12709"/>
    <w:rsid w:val="00B12C52"/>
    <w:rsid w:val="00B1328F"/>
    <w:rsid w:val="00B13710"/>
    <w:rsid w:val="00B14B93"/>
    <w:rsid w:val="00B14F9F"/>
    <w:rsid w:val="00B15B69"/>
    <w:rsid w:val="00B16A22"/>
    <w:rsid w:val="00B173B2"/>
    <w:rsid w:val="00B204D1"/>
    <w:rsid w:val="00B20D3A"/>
    <w:rsid w:val="00B21317"/>
    <w:rsid w:val="00B22C50"/>
    <w:rsid w:val="00B22D1D"/>
    <w:rsid w:val="00B22EF6"/>
    <w:rsid w:val="00B24D1E"/>
    <w:rsid w:val="00B2541B"/>
    <w:rsid w:val="00B25941"/>
    <w:rsid w:val="00B30E23"/>
    <w:rsid w:val="00B312E9"/>
    <w:rsid w:val="00B3183C"/>
    <w:rsid w:val="00B3223B"/>
    <w:rsid w:val="00B32559"/>
    <w:rsid w:val="00B3270B"/>
    <w:rsid w:val="00B32E84"/>
    <w:rsid w:val="00B32F9B"/>
    <w:rsid w:val="00B32FBC"/>
    <w:rsid w:val="00B3303F"/>
    <w:rsid w:val="00B33848"/>
    <w:rsid w:val="00B34728"/>
    <w:rsid w:val="00B35967"/>
    <w:rsid w:val="00B374E1"/>
    <w:rsid w:val="00B37917"/>
    <w:rsid w:val="00B41B3A"/>
    <w:rsid w:val="00B42959"/>
    <w:rsid w:val="00B43B61"/>
    <w:rsid w:val="00B43F70"/>
    <w:rsid w:val="00B44209"/>
    <w:rsid w:val="00B44B08"/>
    <w:rsid w:val="00B45A4D"/>
    <w:rsid w:val="00B45D32"/>
    <w:rsid w:val="00B46A83"/>
    <w:rsid w:val="00B46B38"/>
    <w:rsid w:val="00B46D10"/>
    <w:rsid w:val="00B479E8"/>
    <w:rsid w:val="00B50507"/>
    <w:rsid w:val="00B51253"/>
    <w:rsid w:val="00B5186E"/>
    <w:rsid w:val="00B51B84"/>
    <w:rsid w:val="00B520C7"/>
    <w:rsid w:val="00B524B8"/>
    <w:rsid w:val="00B52D47"/>
    <w:rsid w:val="00B5350D"/>
    <w:rsid w:val="00B5356D"/>
    <w:rsid w:val="00B53CCC"/>
    <w:rsid w:val="00B565A4"/>
    <w:rsid w:val="00B57520"/>
    <w:rsid w:val="00B62E3A"/>
    <w:rsid w:val="00B6317F"/>
    <w:rsid w:val="00B64590"/>
    <w:rsid w:val="00B64920"/>
    <w:rsid w:val="00B65474"/>
    <w:rsid w:val="00B65BE2"/>
    <w:rsid w:val="00B66BBF"/>
    <w:rsid w:val="00B66F9F"/>
    <w:rsid w:val="00B7083B"/>
    <w:rsid w:val="00B7108E"/>
    <w:rsid w:val="00B71D9B"/>
    <w:rsid w:val="00B72510"/>
    <w:rsid w:val="00B73BDF"/>
    <w:rsid w:val="00B73D27"/>
    <w:rsid w:val="00B73D53"/>
    <w:rsid w:val="00B741C2"/>
    <w:rsid w:val="00B75D06"/>
    <w:rsid w:val="00B76F53"/>
    <w:rsid w:val="00B770FC"/>
    <w:rsid w:val="00B77AF4"/>
    <w:rsid w:val="00B81337"/>
    <w:rsid w:val="00B83F29"/>
    <w:rsid w:val="00B8718B"/>
    <w:rsid w:val="00B90AA3"/>
    <w:rsid w:val="00B9114A"/>
    <w:rsid w:val="00B9199B"/>
    <w:rsid w:val="00B924F8"/>
    <w:rsid w:val="00B936BA"/>
    <w:rsid w:val="00B95253"/>
    <w:rsid w:val="00B95778"/>
    <w:rsid w:val="00B96523"/>
    <w:rsid w:val="00B96C4A"/>
    <w:rsid w:val="00B9707D"/>
    <w:rsid w:val="00BA0CBF"/>
    <w:rsid w:val="00BA200C"/>
    <w:rsid w:val="00BA26A2"/>
    <w:rsid w:val="00BA5991"/>
    <w:rsid w:val="00BA70CC"/>
    <w:rsid w:val="00BA71FE"/>
    <w:rsid w:val="00BA767E"/>
    <w:rsid w:val="00BB07B2"/>
    <w:rsid w:val="00BB2A4E"/>
    <w:rsid w:val="00BB2E6A"/>
    <w:rsid w:val="00BB30C9"/>
    <w:rsid w:val="00BB3CFB"/>
    <w:rsid w:val="00BB6265"/>
    <w:rsid w:val="00BB67B0"/>
    <w:rsid w:val="00BB6BAB"/>
    <w:rsid w:val="00BB753A"/>
    <w:rsid w:val="00BB7DBF"/>
    <w:rsid w:val="00BC01B6"/>
    <w:rsid w:val="00BC06AD"/>
    <w:rsid w:val="00BC0850"/>
    <w:rsid w:val="00BC133C"/>
    <w:rsid w:val="00BC199C"/>
    <w:rsid w:val="00BC1DED"/>
    <w:rsid w:val="00BC2177"/>
    <w:rsid w:val="00BC25E7"/>
    <w:rsid w:val="00BC3E4C"/>
    <w:rsid w:val="00BC43D8"/>
    <w:rsid w:val="00BC4E4E"/>
    <w:rsid w:val="00BC58E6"/>
    <w:rsid w:val="00BC5E5C"/>
    <w:rsid w:val="00BC6030"/>
    <w:rsid w:val="00BC665D"/>
    <w:rsid w:val="00BC6B64"/>
    <w:rsid w:val="00BD098D"/>
    <w:rsid w:val="00BD15F2"/>
    <w:rsid w:val="00BD19D8"/>
    <w:rsid w:val="00BD2096"/>
    <w:rsid w:val="00BD20C1"/>
    <w:rsid w:val="00BD3194"/>
    <w:rsid w:val="00BD36CB"/>
    <w:rsid w:val="00BD394D"/>
    <w:rsid w:val="00BD3F69"/>
    <w:rsid w:val="00BD7252"/>
    <w:rsid w:val="00BD745D"/>
    <w:rsid w:val="00BD77A1"/>
    <w:rsid w:val="00BD7B3C"/>
    <w:rsid w:val="00BD7BE7"/>
    <w:rsid w:val="00BD7E8D"/>
    <w:rsid w:val="00BE0028"/>
    <w:rsid w:val="00BE041F"/>
    <w:rsid w:val="00BE17AB"/>
    <w:rsid w:val="00BE17F6"/>
    <w:rsid w:val="00BE24DA"/>
    <w:rsid w:val="00BE282F"/>
    <w:rsid w:val="00BE2FDE"/>
    <w:rsid w:val="00BE34BC"/>
    <w:rsid w:val="00BE4CC1"/>
    <w:rsid w:val="00BE4DF6"/>
    <w:rsid w:val="00BE5411"/>
    <w:rsid w:val="00BE58B9"/>
    <w:rsid w:val="00BE698A"/>
    <w:rsid w:val="00BE6AD2"/>
    <w:rsid w:val="00BE7766"/>
    <w:rsid w:val="00BE7BD5"/>
    <w:rsid w:val="00BF00F8"/>
    <w:rsid w:val="00BF0666"/>
    <w:rsid w:val="00BF08B7"/>
    <w:rsid w:val="00BF0DB7"/>
    <w:rsid w:val="00BF0E27"/>
    <w:rsid w:val="00BF1559"/>
    <w:rsid w:val="00BF1CED"/>
    <w:rsid w:val="00BF1DB5"/>
    <w:rsid w:val="00BF3EE9"/>
    <w:rsid w:val="00BF498D"/>
    <w:rsid w:val="00BF4E14"/>
    <w:rsid w:val="00BF4F15"/>
    <w:rsid w:val="00BF5AB7"/>
    <w:rsid w:val="00BF6C89"/>
    <w:rsid w:val="00BF71E7"/>
    <w:rsid w:val="00C018CF"/>
    <w:rsid w:val="00C0250B"/>
    <w:rsid w:val="00C03065"/>
    <w:rsid w:val="00C03594"/>
    <w:rsid w:val="00C04D9C"/>
    <w:rsid w:val="00C056F4"/>
    <w:rsid w:val="00C06613"/>
    <w:rsid w:val="00C069F8"/>
    <w:rsid w:val="00C0730E"/>
    <w:rsid w:val="00C07BB0"/>
    <w:rsid w:val="00C1078E"/>
    <w:rsid w:val="00C1104E"/>
    <w:rsid w:val="00C1359A"/>
    <w:rsid w:val="00C1433B"/>
    <w:rsid w:val="00C14948"/>
    <w:rsid w:val="00C14981"/>
    <w:rsid w:val="00C16793"/>
    <w:rsid w:val="00C17197"/>
    <w:rsid w:val="00C172D8"/>
    <w:rsid w:val="00C177ED"/>
    <w:rsid w:val="00C201DB"/>
    <w:rsid w:val="00C20240"/>
    <w:rsid w:val="00C205AB"/>
    <w:rsid w:val="00C232BC"/>
    <w:rsid w:val="00C248C4"/>
    <w:rsid w:val="00C24B23"/>
    <w:rsid w:val="00C25247"/>
    <w:rsid w:val="00C26BBB"/>
    <w:rsid w:val="00C26E38"/>
    <w:rsid w:val="00C26F09"/>
    <w:rsid w:val="00C30456"/>
    <w:rsid w:val="00C3051C"/>
    <w:rsid w:val="00C30C24"/>
    <w:rsid w:val="00C30DAE"/>
    <w:rsid w:val="00C30FE9"/>
    <w:rsid w:val="00C31311"/>
    <w:rsid w:val="00C31837"/>
    <w:rsid w:val="00C3215C"/>
    <w:rsid w:val="00C323F4"/>
    <w:rsid w:val="00C325C8"/>
    <w:rsid w:val="00C32D3F"/>
    <w:rsid w:val="00C33DEF"/>
    <w:rsid w:val="00C34236"/>
    <w:rsid w:val="00C34C84"/>
    <w:rsid w:val="00C362F9"/>
    <w:rsid w:val="00C40C62"/>
    <w:rsid w:val="00C41965"/>
    <w:rsid w:val="00C42312"/>
    <w:rsid w:val="00C42D0F"/>
    <w:rsid w:val="00C436E5"/>
    <w:rsid w:val="00C438F8"/>
    <w:rsid w:val="00C45030"/>
    <w:rsid w:val="00C45BCA"/>
    <w:rsid w:val="00C47477"/>
    <w:rsid w:val="00C47CEA"/>
    <w:rsid w:val="00C50810"/>
    <w:rsid w:val="00C5211E"/>
    <w:rsid w:val="00C521BB"/>
    <w:rsid w:val="00C525E4"/>
    <w:rsid w:val="00C53C1D"/>
    <w:rsid w:val="00C54D19"/>
    <w:rsid w:val="00C56CE0"/>
    <w:rsid w:val="00C605A8"/>
    <w:rsid w:val="00C60CEF"/>
    <w:rsid w:val="00C614A9"/>
    <w:rsid w:val="00C61DF2"/>
    <w:rsid w:val="00C61FA0"/>
    <w:rsid w:val="00C62EDE"/>
    <w:rsid w:val="00C63CDE"/>
    <w:rsid w:val="00C675C2"/>
    <w:rsid w:val="00C703BA"/>
    <w:rsid w:val="00C70ADF"/>
    <w:rsid w:val="00C72EC8"/>
    <w:rsid w:val="00C739FD"/>
    <w:rsid w:val="00C74281"/>
    <w:rsid w:val="00C755BC"/>
    <w:rsid w:val="00C77503"/>
    <w:rsid w:val="00C77580"/>
    <w:rsid w:val="00C81FFE"/>
    <w:rsid w:val="00C82976"/>
    <w:rsid w:val="00C833B9"/>
    <w:rsid w:val="00C83613"/>
    <w:rsid w:val="00C83DC6"/>
    <w:rsid w:val="00C83F55"/>
    <w:rsid w:val="00C844D4"/>
    <w:rsid w:val="00C848C0"/>
    <w:rsid w:val="00C84E49"/>
    <w:rsid w:val="00C852BA"/>
    <w:rsid w:val="00C87987"/>
    <w:rsid w:val="00C87DCA"/>
    <w:rsid w:val="00C90B27"/>
    <w:rsid w:val="00C912A3"/>
    <w:rsid w:val="00C93218"/>
    <w:rsid w:val="00C957DD"/>
    <w:rsid w:val="00C96A84"/>
    <w:rsid w:val="00C9740E"/>
    <w:rsid w:val="00C97880"/>
    <w:rsid w:val="00C97A8A"/>
    <w:rsid w:val="00CA043F"/>
    <w:rsid w:val="00CA33AA"/>
    <w:rsid w:val="00CA55FA"/>
    <w:rsid w:val="00CA5E09"/>
    <w:rsid w:val="00CA67DC"/>
    <w:rsid w:val="00CA719F"/>
    <w:rsid w:val="00CA7D15"/>
    <w:rsid w:val="00CA7E98"/>
    <w:rsid w:val="00CB0DEE"/>
    <w:rsid w:val="00CB1966"/>
    <w:rsid w:val="00CB2727"/>
    <w:rsid w:val="00CB38B4"/>
    <w:rsid w:val="00CB4244"/>
    <w:rsid w:val="00CB4319"/>
    <w:rsid w:val="00CB45EC"/>
    <w:rsid w:val="00CB5A58"/>
    <w:rsid w:val="00CB5C7B"/>
    <w:rsid w:val="00CB5FF8"/>
    <w:rsid w:val="00CB745F"/>
    <w:rsid w:val="00CB7A07"/>
    <w:rsid w:val="00CB7A49"/>
    <w:rsid w:val="00CC1FCF"/>
    <w:rsid w:val="00CC2984"/>
    <w:rsid w:val="00CC4205"/>
    <w:rsid w:val="00CC45CF"/>
    <w:rsid w:val="00CC49F7"/>
    <w:rsid w:val="00CC4FA6"/>
    <w:rsid w:val="00CC687A"/>
    <w:rsid w:val="00CC6C9E"/>
    <w:rsid w:val="00CC7801"/>
    <w:rsid w:val="00CD174D"/>
    <w:rsid w:val="00CD1938"/>
    <w:rsid w:val="00CD1AFA"/>
    <w:rsid w:val="00CD2367"/>
    <w:rsid w:val="00CD24B1"/>
    <w:rsid w:val="00CD2DD9"/>
    <w:rsid w:val="00CD2FDF"/>
    <w:rsid w:val="00CD4546"/>
    <w:rsid w:val="00CD4F17"/>
    <w:rsid w:val="00CD6182"/>
    <w:rsid w:val="00CD6D61"/>
    <w:rsid w:val="00CD7E49"/>
    <w:rsid w:val="00CE26C7"/>
    <w:rsid w:val="00CE2730"/>
    <w:rsid w:val="00CE315F"/>
    <w:rsid w:val="00CE3FC8"/>
    <w:rsid w:val="00CE43D9"/>
    <w:rsid w:val="00CE5797"/>
    <w:rsid w:val="00CE5B79"/>
    <w:rsid w:val="00CE6B83"/>
    <w:rsid w:val="00CE6CD9"/>
    <w:rsid w:val="00CF102C"/>
    <w:rsid w:val="00CF197B"/>
    <w:rsid w:val="00CF2320"/>
    <w:rsid w:val="00CF24FD"/>
    <w:rsid w:val="00CF303F"/>
    <w:rsid w:val="00CF3793"/>
    <w:rsid w:val="00CF3E21"/>
    <w:rsid w:val="00CF4832"/>
    <w:rsid w:val="00CF4FE3"/>
    <w:rsid w:val="00CF51C1"/>
    <w:rsid w:val="00CF5B74"/>
    <w:rsid w:val="00CF5D6A"/>
    <w:rsid w:val="00CF6309"/>
    <w:rsid w:val="00CF6505"/>
    <w:rsid w:val="00CF66A0"/>
    <w:rsid w:val="00CF6CD5"/>
    <w:rsid w:val="00CF76D4"/>
    <w:rsid w:val="00D01619"/>
    <w:rsid w:val="00D01759"/>
    <w:rsid w:val="00D04049"/>
    <w:rsid w:val="00D040B5"/>
    <w:rsid w:val="00D0460F"/>
    <w:rsid w:val="00D0467C"/>
    <w:rsid w:val="00D04A8A"/>
    <w:rsid w:val="00D0532A"/>
    <w:rsid w:val="00D064E9"/>
    <w:rsid w:val="00D07D4B"/>
    <w:rsid w:val="00D12A52"/>
    <w:rsid w:val="00D13D8D"/>
    <w:rsid w:val="00D14207"/>
    <w:rsid w:val="00D14C75"/>
    <w:rsid w:val="00D15B71"/>
    <w:rsid w:val="00D15B9D"/>
    <w:rsid w:val="00D16807"/>
    <w:rsid w:val="00D202FC"/>
    <w:rsid w:val="00D20C6A"/>
    <w:rsid w:val="00D222BB"/>
    <w:rsid w:val="00D22F2A"/>
    <w:rsid w:val="00D24648"/>
    <w:rsid w:val="00D25469"/>
    <w:rsid w:val="00D25F12"/>
    <w:rsid w:val="00D260E9"/>
    <w:rsid w:val="00D264B2"/>
    <w:rsid w:val="00D272F9"/>
    <w:rsid w:val="00D302CE"/>
    <w:rsid w:val="00D307A5"/>
    <w:rsid w:val="00D30827"/>
    <w:rsid w:val="00D314A3"/>
    <w:rsid w:val="00D31A3F"/>
    <w:rsid w:val="00D333F3"/>
    <w:rsid w:val="00D338E0"/>
    <w:rsid w:val="00D36259"/>
    <w:rsid w:val="00D37785"/>
    <w:rsid w:val="00D379E6"/>
    <w:rsid w:val="00D40038"/>
    <w:rsid w:val="00D41371"/>
    <w:rsid w:val="00D41E56"/>
    <w:rsid w:val="00D41F0B"/>
    <w:rsid w:val="00D424F9"/>
    <w:rsid w:val="00D42919"/>
    <w:rsid w:val="00D42BC6"/>
    <w:rsid w:val="00D4358C"/>
    <w:rsid w:val="00D43BF7"/>
    <w:rsid w:val="00D441EB"/>
    <w:rsid w:val="00D44575"/>
    <w:rsid w:val="00D44677"/>
    <w:rsid w:val="00D44B2C"/>
    <w:rsid w:val="00D502CD"/>
    <w:rsid w:val="00D50984"/>
    <w:rsid w:val="00D50DCC"/>
    <w:rsid w:val="00D51096"/>
    <w:rsid w:val="00D52811"/>
    <w:rsid w:val="00D530BB"/>
    <w:rsid w:val="00D533D5"/>
    <w:rsid w:val="00D53B51"/>
    <w:rsid w:val="00D55170"/>
    <w:rsid w:val="00D55C8F"/>
    <w:rsid w:val="00D56107"/>
    <w:rsid w:val="00D569E7"/>
    <w:rsid w:val="00D56E3F"/>
    <w:rsid w:val="00D571C7"/>
    <w:rsid w:val="00D600FD"/>
    <w:rsid w:val="00D6033B"/>
    <w:rsid w:val="00D60E6C"/>
    <w:rsid w:val="00D60F1B"/>
    <w:rsid w:val="00D62CE4"/>
    <w:rsid w:val="00D6355E"/>
    <w:rsid w:val="00D636DB"/>
    <w:rsid w:val="00D637F1"/>
    <w:rsid w:val="00D63FE7"/>
    <w:rsid w:val="00D645CF"/>
    <w:rsid w:val="00D65C8F"/>
    <w:rsid w:val="00D6767A"/>
    <w:rsid w:val="00D6C970"/>
    <w:rsid w:val="00D7012A"/>
    <w:rsid w:val="00D71678"/>
    <w:rsid w:val="00D72096"/>
    <w:rsid w:val="00D72975"/>
    <w:rsid w:val="00D72C23"/>
    <w:rsid w:val="00D72F82"/>
    <w:rsid w:val="00D738FD"/>
    <w:rsid w:val="00D7391E"/>
    <w:rsid w:val="00D76EB9"/>
    <w:rsid w:val="00D77DBE"/>
    <w:rsid w:val="00D80379"/>
    <w:rsid w:val="00D8040F"/>
    <w:rsid w:val="00D813B0"/>
    <w:rsid w:val="00D81969"/>
    <w:rsid w:val="00D8337A"/>
    <w:rsid w:val="00D83871"/>
    <w:rsid w:val="00D83943"/>
    <w:rsid w:val="00D843B7"/>
    <w:rsid w:val="00D856F6"/>
    <w:rsid w:val="00D86255"/>
    <w:rsid w:val="00D8704C"/>
    <w:rsid w:val="00D872A1"/>
    <w:rsid w:val="00D90301"/>
    <w:rsid w:val="00D9063A"/>
    <w:rsid w:val="00D907FA"/>
    <w:rsid w:val="00D90B34"/>
    <w:rsid w:val="00D91F07"/>
    <w:rsid w:val="00D92423"/>
    <w:rsid w:val="00D92EE3"/>
    <w:rsid w:val="00D93548"/>
    <w:rsid w:val="00D94AB2"/>
    <w:rsid w:val="00D94C6B"/>
    <w:rsid w:val="00D95217"/>
    <w:rsid w:val="00D96EFA"/>
    <w:rsid w:val="00D97392"/>
    <w:rsid w:val="00DA09E4"/>
    <w:rsid w:val="00DA0E66"/>
    <w:rsid w:val="00DA1184"/>
    <w:rsid w:val="00DA11B3"/>
    <w:rsid w:val="00DA15B7"/>
    <w:rsid w:val="00DA1F31"/>
    <w:rsid w:val="00DA20DC"/>
    <w:rsid w:val="00DA2E50"/>
    <w:rsid w:val="00DA3499"/>
    <w:rsid w:val="00DA3771"/>
    <w:rsid w:val="00DA3C4F"/>
    <w:rsid w:val="00DA4841"/>
    <w:rsid w:val="00DA4989"/>
    <w:rsid w:val="00DA5CB4"/>
    <w:rsid w:val="00DB04C5"/>
    <w:rsid w:val="00DB09C7"/>
    <w:rsid w:val="00DB0E63"/>
    <w:rsid w:val="00DB2177"/>
    <w:rsid w:val="00DB2316"/>
    <w:rsid w:val="00DB288B"/>
    <w:rsid w:val="00DB4068"/>
    <w:rsid w:val="00DB5107"/>
    <w:rsid w:val="00DB688B"/>
    <w:rsid w:val="00DB69CE"/>
    <w:rsid w:val="00DB6CF8"/>
    <w:rsid w:val="00DB7911"/>
    <w:rsid w:val="00DC0C8E"/>
    <w:rsid w:val="00DC1307"/>
    <w:rsid w:val="00DC13E6"/>
    <w:rsid w:val="00DC1B79"/>
    <w:rsid w:val="00DC1EA7"/>
    <w:rsid w:val="00DC2B3F"/>
    <w:rsid w:val="00DC356E"/>
    <w:rsid w:val="00DC3D46"/>
    <w:rsid w:val="00DC4EE4"/>
    <w:rsid w:val="00DC52B2"/>
    <w:rsid w:val="00DC5A52"/>
    <w:rsid w:val="00DC5F84"/>
    <w:rsid w:val="00DC7241"/>
    <w:rsid w:val="00DD0102"/>
    <w:rsid w:val="00DD0648"/>
    <w:rsid w:val="00DD3AD8"/>
    <w:rsid w:val="00DD4804"/>
    <w:rsid w:val="00DD49CC"/>
    <w:rsid w:val="00DD4B95"/>
    <w:rsid w:val="00DD5B19"/>
    <w:rsid w:val="00DD6AB1"/>
    <w:rsid w:val="00DD7413"/>
    <w:rsid w:val="00DD78DF"/>
    <w:rsid w:val="00DD7A08"/>
    <w:rsid w:val="00DE032B"/>
    <w:rsid w:val="00DE0DAA"/>
    <w:rsid w:val="00DE0DC6"/>
    <w:rsid w:val="00DE15E9"/>
    <w:rsid w:val="00DE1716"/>
    <w:rsid w:val="00DE1D2B"/>
    <w:rsid w:val="00DE34AE"/>
    <w:rsid w:val="00DE416C"/>
    <w:rsid w:val="00DE55EE"/>
    <w:rsid w:val="00DE648C"/>
    <w:rsid w:val="00DE6A16"/>
    <w:rsid w:val="00DE71CE"/>
    <w:rsid w:val="00DF00F3"/>
    <w:rsid w:val="00DF06A5"/>
    <w:rsid w:val="00DF0966"/>
    <w:rsid w:val="00DF0B1D"/>
    <w:rsid w:val="00DF1626"/>
    <w:rsid w:val="00DF2466"/>
    <w:rsid w:val="00DF3D09"/>
    <w:rsid w:val="00DF447A"/>
    <w:rsid w:val="00DF715C"/>
    <w:rsid w:val="00E002F3"/>
    <w:rsid w:val="00E0071F"/>
    <w:rsid w:val="00E015F4"/>
    <w:rsid w:val="00E01853"/>
    <w:rsid w:val="00E02DAC"/>
    <w:rsid w:val="00E05AA2"/>
    <w:rsid w:val="00E06764"/>
    <w:rsid w:val="00E06820"/>
    <w:rsid w:val="00E068D4"/>
    <w:rsid w:val="00E07EDA"/>
    <w:rsid w:val="00E104F7"/>
    <w:rsid w:val="00E10539"/>
    <w:rsid w:val="00E10918"/>
    <w:rsid w:val="00E10B40"/>
    <w:rsid w:val="00E10E45"/>
    <w:rsid w:val="00E12D02"/>
    <w:rsid w:val="00E12E65"/>
    <w:rsid w:val="00E1381E"/>
    <w:rsid w:val="00E14914"/>
    <w:rsid w:val="00E14E0F"/>
    <w:rsid w:val="00E152DB"/>
    <w:rsid w:val="00E16066"/>
    <w:rsid w:val="00E17257"/>
    <w:rsid w:val="00E172FD"/>
    <w:rsid w:val="00E20217"/>
    <w:rsid w:val="00E212E0"/>
    <w:rsid w:val="00E21E49"/>
    <w:rsid w:val="00E227AD"/>
    <w:rsid w:val="00E22D9D"/>
    <w:rsid w:val="00E22DA5"/>
    <w:rsid w:val="00E2312A"/>
    <w:rsid w:val="00E23C29"/>
    <w:rsid w:val="00E23DBA"/>
    <w:rsid w:val="00E27752"/>
    <w:rsid w:val="00E306C3"/>
    <w:rsid w:val="00E30DCC"/>
    <w:rsid w:val="00E31B81"/>
    <w:rsid w:val="00E32F6F"/>
    <w:rsid w:val="00E3412E"/>
    <w:rsid w:val="00E346F3"/>
    <w:rsid w:val="00E34BBE"/>
    <w:rsid w:val="00E34DE2"/>
    <w:rsid w:val="00E35197"/>
    <w:rsid w:val="00E35738"/>
    <w:rsid w:val="00E36183"/>
    <w:rsid w:val="00E362A2"/>
    <w:rsid w:val="00E3707B"/>
    <w:rsid w:val="00E379E1"/>
    <w:rsid w:val="00E40410"/>
    <w:rsid w:val="00E40A6B"/>
    <w:rsid w:val="00E41751"/>
    <w:rsid w:val="00E4463F"/>
    <w:rsid w:val="00E44DFB"/>
    <w:rsid w:val="00E47AE4"/>
    <w:rsid w:val="00E501B2"/>
    <w:rsid w:val="00E50551"/>
    <w:rsid w:val="00E50A84"/>
    <w:rsid w:val="00E51505"/>
    <w:rsid w:val="00E5179A"/>
    <w:rsid w:val="00E518A5"/>
    <w:rsid w:val="00E51BC6"/>
    <w:rsid w:val="00E53150"/>
    <w:rsid w:val="00E531C4"/>
    <w:rsid w:val="00E53E82"/>
    <w:rsid w:val="00E548E7"/>
    <w:rsid w:val="00E54B33"/>
    <w:rsid w:val="00E556C7"/>
    <w:rsid w:val="00E55F61"/>
    <w:rsid w:val="00E567EC"/>
    <w:rsid w:val="00E56BA3"/>
    <w:rsid w:val="00E6000E"/>
    <w:rsid w:val="00E60697"/>
    <w:rsid w:val="00E60E97"/>
    <w:rsid w:val="00E60F56"/>
    <w:rsid w:val="00E61691"/>
    <w:rsid w:val="00E6263E"/>
    <w:rsid w:val="00E6493E"/>
    <w:rsid w:val="00E65549"/>
    <w:rsid w:val="00E66EEE"/>
    <w:rsid w:val="00E6736C"/>
    <w:rsid w:val="00E70346"/>
    <w:rsid w:val="00E7107C"/>
    <w:rsid w:val="00E71970"/>
    <w:rsid w:val="00E722DB"/>
    <w:rsid w:val="00E7249D"/>
    <w:rsid w:val="00E728E0"/>
    <w:rsid w:val="00E7342E"/>
    <w:rsid w:val="00E74061"/>
    <w:rsid w:val="00E74320"/>
    <w:rsid w:val="00E74564"/>
    <w:rsid w:val="00E74A39"/>
    <w:rsid w:val="00E74DE1"/>
    <w:rsid w:val="00E7538C"/>
    <w:rsid w:val="00E7577B"/>
    <w:rsid w:val="00E75D35"/>
    <w:rsid w:val="00E765F8"/>
    <w:rsid w:val="00E76F0E"/>
    <w:rsid w:val="00E77C40"/>
    <w:rsid w:val="00E77E98"/>
    <w:rsid w:val="00E8036F"/>
    <w:rsid w:val="00E806A0"/>
    <w:rsid w:val="00E80E97"/>
    <w:rsid w:val="00E817AE"/>
    <w:rsid w:val="00E82922"/>
    <w:rsid w:val="00E82C57"/>
    <w:rsid w:val="00E83C74"/>
    <w:rsid w:val="00E84EDE"/>
    <w:rsid w:val="00E84FB1"/>
    <w:rsid w:val="00E84FCC"/>
    <w:rsid w:val="00E8602B"/>
    <w:rsid w:val="00E86249"/>
    <w:rsid w:val="00E8627D"/>
    <w:rsid w:val="00E8680A"/>
    <w:rsid w:val="00E907AC"/>
    <w:rsid w:val="00E90BE1"/>
    <w:rsid w:val="00E91B9E"/>
    <w:rsid w:val="00E91FA2"/>
    <w:rsid w:val="00E92104"/>
    <w:rsid w:val="00E924BE"/>
    <w:rsid w:val="00E93E65"/>
    <w:rsid w:val="00E943FA"/>
    <w:rsid w:val="00E958DD"/>
    <w:rsid w:val="00E958E6"/>
    <w:rsid w:val="00E961E7"/>
    <w:rsid w:val="00E968FE"/>
    <w:rsid w:val="00E96E48"/>
    <w:rsid w:val="00E97A63"/>
    <w:rsid w:val="00EA045C"/>
    <w:rsid w:val="00EA0F58"/>
    <w:rsid w:val="00EA1AE9"/>
    <w:rsid w:val="00EA213E"/>
    <w:rsid w:val="00EA223B"/>
    <w:rsid w:val="00EA23A5"/>
    <w:rsid w:val="00EA3CA1"/>
    <w:rsid w:val="00EA3DB4"/>
    <w:rsid w:val="00EA4271"/>
    <w:rsid w:val="00EA50D2"/>
    <w:rsid w:val="00EA55A6"/>
    <w:rsid w:val="00EA5AD1"/>
    <w:rsid w:val="00EA64BE"/>
    <w:rsid w:val="00EB0EC3"/>
    <w:rsid w:val="00EB10FE"/>
    <w:rsid w:val="00EB2212"/>
    <w:rsid w:val="00EB2571"/>
    <w:rsid w:val="00EB39A0"/>
    <w:rsid w:val="00EB3E31"/>
    <w:rsid w:val="00EB46E3"/>
    <w:rsid w:val="00EB514F"/>
    <w:rsid w:val="00EB7010"/>
    <w:rsid w:val="00EB7C47"/>
    <w:rsid w:val="00EC148B"/>
    <w:rsid w:val="00EC1AB1"/>
    <w:rsid w:val="00EC2178"/>
    <w:rsid w:val="00EC32AC"/>
    <w:rsid w:val="00EC3320"/>
    <w:rsid w:val="00EC3C1B"/>
    <w:rsid w:val="00EC4848"/>
    <w:rsid w:val="00EC4885"/>
    <w:rsid w:val="00EC50A2"/>
    <w:rsid w:val="00EC590F"/>
    <w:rsid w:val="00EC5F1E"/>
    <w:rsid w:val="00EC69C5"/>
    <w:rsid w:val="00EC6DC5"/>
    <w:rsid w:val="00EC7EFF"/>
    <w:rsid w:val="00ED0C33"/>
    <w:rsid w:val="00ED1757"/>
    <w:rsid w:val="00ED2408"/>
    <w:rsid w:val="00ED2593"/>
    <w:rsid w:val="00ED2943"/>
    <w:rsid w:val="00ED2FC0"/>
    <w:rsid w:val="00ED3F25"/>
    <w:rsid w:val="00ED41ED"/>
    <w:rsid w:val="00ED4507"/>
    <w:rsid w:val="00ED46BA"/>
    <w:rsid w:val="00ED55F2"/>
    <w:rsid w:val="00ED6B93"/>
    <w:rsid w:val="00ED6F19"/>
    <w:rsid w:val="00ED72CD"/>
    <w:rsid w:val="00ED7974"/>
    <w:rsid w:val="00ED7BE1"/>
    <w:rsid w:val="00EE02CD"/>
    <w:rsid w:val="00EE08E5"/>
    <w:rsid w:val="00EE0F2F"/>
    <w:rsid w:val="00EE0F33"/>
    <w:rsid w:val="00EE0FB1"/>
    <w:rsid w:val="00EE145A"/>
    <w:rsid w:val="00EE156B"/>
    <w:rsid w:val="00EE20DD"/>
    <w:rsid w:val="00EE292E"/>
    <w:rsid w:val="00EE31B9"/>
    <w:rsid w:val="00EE3965"/>
    <w:rsid w:val="00EE496A"/>
    <w:rsid w:val="00EE4E8E"/>
    <w:rsid w:val="00EE68B1"/>
    <w:rsid w:val="00EE6B00"/>
    <w:rsid w:val="00EE7FD2"/>
    <w:rsid w:val="00EF05FF"/>
    <w:rsid w:val="00EF0AF1"/>
    <w:rsid w:val="00EF0F03"/>
    <w:rsid w:val="00EF0FA8"/>
    <w:rsid w:val="00EF140F"/>
    <w:rsid w:val="00EF1EC5"/>
    <w:rsid w:val="00EF358A"/>
    <w:rsid w:val="00EF367D"/>
    <w:rsid w:val="00EF44B2"/>
    <w:rsid w:val="00EF5ADB"/>
    <w:rsid w:val="00EF6842"/>
    <w:rsid w:val="00EF6C4E"/>
    <w:rsid w:val="00EF781D"/>
    <w:rsid w:val="00F004FE"/>
    <w:rsid w:val="00F013DE"/>
    <w:rsid w:val="00F0174A"/>
    <w:rsid w:val="00F0447F"/>
    <w:rsid w:val="00F04D5B"/>
    <w:rsid w:val="00F05829"/>
    <w:rsid w:val="00F05944"/>
    <w:rsid w:val="00F06FEB"/>
    <w:rsid w:val="00F0730A"/>
    <w:rsid w:val="00F0768D"/>
    <w:rsid w:val="00F10077"/>
    <w:rsid w:val="00F128C7"/>
    <w:rsid w:val="00F13BAA"/>
    <w:rsid w:val="00F1472A"/>
    <w:rsid w:val="00F15E84"/>
    <w:rsid w:val="00F17DE4"/>
    <w:rsid w:val="00F204DF"/>
    <w:rsid w:val="00F21470"/>
    <w:rsid w:val="00F22B88"/>
    <w:rsid w:val="00F22E96"/>
    <w:rsid w:val="00F23206"/>
    <w:rsid w:val="00F25163"/>
    <w:rsid w:val="00F25878"/>
    <w:rsid w:val="00F25CD5"/>
    <w:rsid w:val="00F261F0"/>
    <w:rsid w:val="00F26319"/>
    <w:rsid w:val="00F30C19"/>
    <w:rsid w:val="00F3195B"/>
    <w:rsid w:val="00F32912"/>
    <w:rsid w:val="00F34975"/>
    <w:rsid w:val="00F35176"/>
    <w:rsid w:val="00F35786"/>
    <w:rsid w:val="00F361F5"/>
    <w:rsid w:val="00F372ED"/>
    <w:rsid w:val="00F37E4D"/>
    <w:rsid w:val="00F42802"/>
    <w:rsid w:val="00F44037"/>
    <w:rsid w:val="00F4448F"/>
    <w:rsid w:val="00F453A0"/>
    <w:rsid w:val="00F467EC"/>
    <w:rsid w:val="00F5049F"/>
    <w:rsid w:val="00F510A8"/>
    <w:rsid w:val="00F527A9"/>
    <w:rsid w:val="00F52F62"/>
    <w:rsid w:val="00F53518"/>
    <w:rsid w:val="00F543C6"/>
    <w:rsid w:val="00F54A46"/>
    <w:rsid w:val="00F54E02"/>
    <w:rsid w:val="00F54E52"/>
    <w:rsid w:val="00F55FF0"/>
    <w:rsid w:val="00F566E8"/>
    <w:rsid w:val="00F5689B"/>
    <w:rsid w:val="00F56929"/>
    <w:rsid w:val="00F569C3"/>
    <w:rsid w:val="00F57163"/>
    <w:rsid w:val="00F5716E"/>
    <w:rsid w:val="00F57937"/>
    <w:rsid w:val="00F579CA"/>
    <w:rsid w:val="00F60168"/>
    <w:rsid w:val="00F6025A"/>
    <w:rsid w:val="00F60385"/>
    <w:rsid w:val="00F6039F"/>
    <w:rsid w:val="00F62B24"/>
    <w:rsid w:val="00F6348E"/>
    <w:rsid w:val="00F64E23"/>
    <w:rsid w:val="00F6533C"/>
    <w:rsid w:val="00F65613"/>
    <w:rsid w:val="00F657AA"/>
    <w:rsid w:val="00F659B1"/>
    <w:rsid w:val="00F6745E"/>
    <w:rsid w:val="00F675E8"/>
    <w:rsid w:val="00F70F0D"/>
    <w:rsid w:val="00F71BEA"/>
    <w:rsid w:val="00F72A09"/>
    <w:rsid w:val="00F731AD"/>
    <w:rsid w:val="00F747AC"/>
    <w:rsid w:val="00F747C2"/>
    <w:rsid w:val="00F748BE"/>
    <w:rsid w:val="00F75B0C"/>
    <w:rsid w:val="00F75BFE"/>
    <w:rsid w:val="00F763FD"/>
    <w:rsid w:val="00F76C6D"/>
    <w:rsid w:val="00F77788"/>
    <w:rsid w:val="00F80466"/>
    <w:rsid w:val="00F81229"/>
    <w:rsid w:val="00F812B9"/>
    <w:rsid w:val="00F81865"/>
    <w:rsid w:val="00F81D71"/>
    <w:rsid w:val="00F866D9"/>
    <w:rsid w:val="00F878AE"/>
    <w:rsid w:val="00F92A91"/>
    <w:rsid w:val="00F93214"/>
    <w:rsid w:val="00F93D64"/>
    <w:rsid w:val="00F94002"/>
    <w:rsid w:val="00F94284"/>
    <w:rsid w:val="00F96612"/>
    <w:rsid w:val="00F97FC0"/>
    <w:rsid w:val="00FA053C"/>
    <w:rsid w:val="00FA0DB7"/>
    <w:rsid w:val="00FA128A"/>
    <w:rsid w:val="00FA1E71"/>
    <w:rsid w:val="00FA2060"/>
    <w:rsid w:val="00FA20B3"/>
    <w:rsid w:val="00FA28AB"/>
    <w:rsid w:val="00FA3540"/>
    <w:rsid w:val="00FA5A80"/>
    <w:rsid w:val="00FA64D8"/>
    <w:rsid w:val="00FB04B9"/>
    <w:rsid w:val="00FB0E5A"/>
    <w:rsid w:val="00FB1BDC"/>
    <w:rsid w:val="00FB2022"/>
    <w:rsid w:val="00FB2218"/>
    <w:rsid w:val="00FB23CA"/>
    <w:rsid w:val="00FB2973"/>
    <w:rsid w:val="00FB304E"/>
    <w:rsid w:val="00FB312B"/>
    <w:rsid w:val="00FB3364"/>
    <w:rsid w:val="00FB3B4E"/>
    <w:rsid w:val="00FB3B50"/>
    <w:rsid w:val="00FB568A"/>
    <w:rsid w:val="00FB5933"/>
    <w:rsid w:val="00FB5D8B"/>
    <w:rsid w:val="00FB731E"/>
    <w:rsid w:val="00FC02AA"/>
    <w:rsid w:val="00FC0327"/>
    <w:rsid w:val="00FC3CDF"/>
    <w:rsid w:val="00FC4FEA"/>
    <w:rsid w:val="00FC5719"/>
    <w:rsid w:val="00FC6078"/>
    <w:rsid w:val="00FC6D93"/>
    <w:rsid w:val="00FC7C4B"/>
    <w:rsid w:val="00FD04A6"/>
    <w:rsid w:val="00FD3607"/>
    <w:rsid w:val="00FD364C"/>
    <w:rsid w:val="00FD54C4"/>
    <w:rsid w:val="00FD58F1"/>
    <w:rsid w:val="00FD6711"/>
    <w:rsid w:val="00FD6AA0"/>
    <w:rsid w:val="00FD7542"/>
    <w:rsid w:val="00FE0A85"/>
    <w:rsid w:val="00FE1471"/>
    <w:rsid w:val="00FE1D02"/>
    <w:rsid w:val="00FE2180"/>
    <w:rsid w:val="00FE2290"/>
    <w:rsid w:val="00FE316A"/>
    <w:rsid w:val="00FE3F15"/>
    <w:rsid w:val="00FE43EF"/>
    <w:rsid w:val="00FE484A"/>
    <w:rsid w:val="00FE4CC6"/>
    <w:rsid w:val="00FE4D60"/>
    <w:rsid w:val="00FE4FDF"/>
    <w:rsid w:val="00FE567B"/>
    <w:rsid w:val="00FE66F8"/>
    <w:rsid w:val="00FE710C"/>
    <w:rsid w:val="00FF0105"/>
    <w:rsid w:val="00FF07A7"/>
    <w:rsid w:val="00FF1115"/>
    <w:rsid w:val="00FF1F0B"/>
    <w:rsid w:val="00FF2033"/>
    <w:rsid w:val="00FF212F"/>
    <w:rsid w:val="00FF22A0"/>
    <w:rsid w:val="00FF5CBA"/>
    <w:rsid w:val="00FF5F11"/>
    <w:rsid w:val="00FF6A20"/>
    <w:rsid w:val="00FF71E6"/>
    <w:rsid w:val="017C2F8B"/>
    <w:rsid w:val="01803DEE"/>
    <w:rsid w:val="01AD1CBE"/>
    <w:rsid w:val="01BE8982"/>
    <w:rsid w:val="01C911BF"/>
    <w:rsid w:val="02657074"/>
    <w:rsid w:val="029C2BD9"/>
    <w:rsid w:val="02CD0302"/>
    <w:rsid w:val="02E0479F"/>
    <w:rsid w:val="02FDAB79"/>
    <w:rsid w:val="03061902"/>
    <w:rsid w:val="030647ED"/>
    <w:rsid w:val="0344EEA5"/>
    <w:rsid w:val="03857C88"/>
    <w:rsid w:val="03B165E5"/>
    <w:rsid w:val="03C3C8A6"/>
    <w:rsid w:val="03EBCA29"/>
    <w:rsid w:val="04315D68"/>
    <w:rsid w:val="0473861D"/>
    <w:rsid w:val="048C8880"/>
    <w:rsid w:val="048FE0C7"/>
    <w:rsid w:val="04AFA3A3"/>
    <w:rsid w:val="04B43EC4"/>
    <w:rsid w:val="04BA0AEE"/>
    <w:rsid w:val="04BF8571"/>
    <w:rsid w:val="04DFAD3F"/>
    <w:rsid w:val="051A3DC5"/>
    <w:rsid w:val="053587EF"/>
    <w:rsid w:val="0541AB60"/>
    <w:rsid w:val="059B136A"/>
    <w:rsid w:val="05A31AB7"/>
    <w:rsid w:val="05AECF3D"/>
    <w:rsid w:val="05B558C6"/>
    <w:rsid w:val="05EF06E2"/>
    <w:rsid w:val="0600E85F"/>
    <w:rsid w:val="060E9E21"/>
    <w:rsid w:val="060F1600"/>
    <w:rsid w:val="0620BE7A"/>
    <w:rsid w:val="064709B6"/>
    <w:rsid w:val="064E8881"/>
    <w:rsid w:val="066B714D"/>
    <w:rsid w:val="069010E9"/>
    <w:rsid w:val="0692E0E6"/>
    <w:rsid w:val="0695C701"/>
    <w:rsid w:val="06E7C1A9"/>
    <w:rsid w:val="072B6876"/>
    <w:rsid w:val="076BBF83"/>
    <w:rsid w:val="07F294AD"/>
    <w:rsid w:val="07FF7F27"/>
    <w:rsid w:val="0804517B"/>
    <w:rsid w:val="0835D053"/>
    <w:rsid w:val="085DA604"/>
    <w:rsid w:val="089101FD"/>
    <w:rsid w:val="08B2490C"/>
    <w:rsid w:val="090C9F11"/>
    <w:rsid w:val="09122566"/>
    <w:rsid w:val="0913CCCA"/>
    <w:rsid w:val="096332EA"/>
    <w:rsid w:val="096DE3A9"/>
    <w:rsid w:val="09959EED"/>
    <w:rsid w:val="09BF7DE0"/>
    <w:rsid w:val="0A035E85"/>
    <w:rsid w:val="0A3F65C3"/>
    <w:rsid w:val="0A413BAB"/>
    <w:rsid w:val="0ADFBDAA"/>
    <w:rsid w:val="0B56F9AD"/>
    <w:rsid w:val="0B58B598"/>
    <w:rsid w:val="0B59F28A"/>
    <w:rsid w:val="0B9130B8"/>
    <w:rsid w:val="0B9EE59D"/>
    <w:rsid w:val="0BE53C1F"/>
    <w:rsid w:val="0BF7A0CF"/>
    <w:rsid w:val="0D30733A"/>
    <w:rsid w:val="0D512991"/>
    <w:rsid w:val="0D893D07"/>
    <w:rsid w:val="0DA21A33"/>
    <w:rsid w:val="0DB7039A"/>
    <w:rsid w:val="0E0734CC"/>
    <w:rsid w:val="0E0C83E7"/>
    <w:rsid w:val="0E0FBAC0"/>
    <w:rsid w:val="0E64E338"/>
    <w:rsid w:val="0E7D1FC0"/>
    <w:rsid w:val="0E8872CE"/>
    <w:rsid w:val="0EAA9236"/>
    <w:rsid w:val="0EAAAFEC"/>
    <w:rsid w:val="0EB8C395"/>
    <w:rsid w:val="0F2FB8F6"/>
    <w:rsid w:val="0F30CB05"/>
    <w:rsid w:val="0F35CE08"/>
    <w:rsid w:val="0F365A7B"/>
    <w:rsid w:val="0F3C5D0A"/>
    <w:rsid w:val="0F444EC3"/>
    <w:rsid w:val="0F50B98E"/>
    <w:rsid w:val="0F6CD9E0"/>
    <w:rsid w:val="0FBB8374"/>
    <w:rsid w:val="0FC31124"/>
    <w:rsid w:val="0FD4019D"/>
    <w:rsid w:val="0FF593D2"/>
    <w:rsid w:val="0FFEB8FB"/>
    <w:rsid w:val="10131105"/>
    <w:rsid w:val="102DEF74"/>
    <w:rsid w:val="10422462"/>
    <w:rsid w:val="10701474"/>
    <w:rsid w:val="1091EFE0"/>
    <w:rsid w:val="10C4467A"/>
    <w:rsid w:val="10D810CC"/>
    <w:rsid w:val="10EFFAE0"/>
    <w:rsid w:val="11C5F216"/>
    <w:rsid w:val="11FE255A"/>
    <w:rsid w:val="1209BB82"/>
    <w:rsid w:val="1209C26E"/>
    <w:rsid w:val="122C4177"/>
    <w:rsid w:val="12B0B801"/>
    <w:rsid w:val="13051558"/>
    <w:rsid w:val="13A137C9"/>
    <w:rsid w:val="13ACB91E"/>
    <w:rsid w:val="13AF7A80"/>
    <w:rsid w:val="13DD2D68"/>
    <w:rsid w:val="1402775B"/>
    <w:rsid w:val="1413256D"/>
    <w:rsid w:val="14551913"/>
    <w:rsid w:val="145D52C8"/>
    <w:rsid w:val="146D8B0A"/>
    <w:rsid w:val="148BF260"/>
    <w:rsid w:val="14B177F1"/>
    <w:rsid w:val="14DDF055"/>
    <w:rsid w:val="15049307"/>
    <w:rsid w:val="15B0F756"/>
    <w:rsid w:val="15B4636A"/>
    <w:rsid w:val="15C59276"/>
    <w:rsid w:val="15E39607"/>
    <w:rsid w:val="15F6807A"/>
    <w:rsid w:val="162EC9C2"/>
    <w:rsid w:val="167703AF"/>
    <w:rsid w:val="168B6852"/>
    <w:rsid w:val="1699A9DC"/>
    <w:rsid w:val="16C37003"/>
    <w:rsid w:val="16F2BEB5"/>
    <w:rsid w:val="16FDF6A1"/>
    <w:rsid w:val="1716D36E"/>
    <w:rsid w:val="17523582"/>
    <w:rsid w:val="17768B58"/>
    <w:rsid w:val="17820F2E"/>
    <w:rsid w:val="178F4F80"/>
    <w:rsid w:val="17AE2723"/>
    <w:rsid w:val="17B7EC75"/>
    <w:rsid w:val="17C3CAD2"/>
    <w:rsid w:val="17CD8F71"/>
    <w:rsid w:val="17E407CB"/>
    <w:rsid w:val="188CD887"/>
    <w:rsid w:val="18ACAFE6"/>
    <w:rsid w:val="18B67644"/>
    <w:rsid w:val="18DEAF44"/>
    <w:rsid w:val="18E44486"/>
    <w:rsid w:val="18EF6761"/>
    <w:rsid w:val="1910B7BC"/>
    <w:rsid w:val="1935D481"/>
    <w:rsid w:val="1938102E"/>
    <w:rsid w:val="19494672"/>
    <w:rsid w:val="19C10569"/>
    <w:rsid w:val="19E07F92"/>
    <w:rsid w:val="1A051385"/>
    <w:rsid w:val="1A441F88"/>
    <w:rsid w:val="1A5044E2"/>
    <w:rsid w:val="1A5262F3"/>
    <w:rsid w:val="1A547956"/>
    <w:rsid w:val="1A788AF7"/>
    <w:rsid w:val="1ABD81A2"/>
    <w:rsid w:val="1ACDB733"/>
    <w:rsid w:val="1AD12733"/>
    <w:rsid w:val="1AEAA746"/>
    <w:rsid w:val="1AEE81C7"/>
    <w:rsid w:val="1AFAD3D4"/>
    <w:rsid w:val="1B18986C"/>
    <w:rsid w:val="1BA29975"/>
    <w:rsid w:val="1BA9EB14"/>
    <w:rsid w:val="1BBD22F0"/>
    <w:rsid w:val="1BEB5668"/>
    <w:rsid w:val="1C53B161"/>
    <w:rsid w:val="1CBFED38"/>
    <w:rsid w:val="1CD3B3BA"/>
    <w:rsid w:val="1D0316B7"/>
    <w:rsid w:val="1D266AED"/>
    <w:rsid w:val="1D706B39"/>
    <w:rsid w:val="1D72B7A2"/>
    <w:rsid w:val="1D8BA411"/>
    <w:rsid w:val="1D8F648B"/>
    <w:rsid w:val="1D983365"/>
    <w:rsid w:val="1DB7B711"/>
    <w:rsid w:val="1E20259B"/>
    <w:rsid w:val="1E2654DC"/>
    <w:rsid w:val="1E62AAD9"/>
    <w:rsid w:val="1E689C75"/>
    <w:rsid w:val="1E796A7A"/>
    <w:rsid w:val="1E8960E6"/>
    <w:rsid w:val="1E9B0EA4"/>
    <w:rsid w:val="1EAAB5F1"/>
    <w:rsid w:val="1EB9FD3E"/>
    <w:rsid w:val="1F08BA66"/>
    <w:rsid w:val="1F771751"/>
    <w:rsid w:val="1F793FB0"/>
    <w:rsid w:val="1F9D42A6"/>
    <w:rsid w:val="1FE089E7"/>
    <w:rsid w:val="1FE9CBAF"/>
    <w:rsid w:val="200DD68E"/>
    <w:rsid w:val="2015F88C"/>
    <w:rsid w:val="202D1798"/>
    <w:rsid w:val="2030C0E6"/>
    <w:rsid w:val="208506FE"/>
    <w:rsid w:val="209D97ED"/>
    <w:rsid w:val="20A787B2"/>
    <w:rsid w:val="20CB5D48"/>
    <w:rsid w:val="20E3FDB4"/>
    <w:rsid w:val="21095344"/>
    <w:rsid w:val="212D20C7"/>
    <w:rsid w:val="2135982E"/>
    <w:rsid w:val="2143940D"/>
    <w:rsid w:val="217A55AF"/>
    <w:rsid w:val="21956231"/>
    <w:rsid w:val="21F429BE"/>
    <w:rsid w:val="222F59C0"/>
    <w:rsid w:val="22386700"/>
    <w:rsid w:val="224F2F05"/>
    <w:rsid w:val="22927322"/>
    <w:rsid w:val="22D51E54"/>
    <w:rsid w:val="2313D7C8"/>
    <w:rsid w:val="231E7DAF"/>
    <w:rsid w:val="236C5198"/>
    <w:rsid w:val="2373CE1B"/>
    <w:rsid w:val="23AB2AD9"/>
    <w:rsid w:val="23CA67FE"/>
    <w:rsid w:val="23CAEE92"/>
    <w:rsid w:val="23DA3F54"/>
    <w:rsid w:val="23EB9F27"/>
    <w:rsid w:val="241B568E"/>
    <w:rsid w:val="242BDA40"/>
    <w:rsid w:val="24386243"/>
    <w:rsid w:val="249195E4"/>
    <w:rsid w:val="24A62E3C"/>
    <w:rsid w:val="24CC73C4"/>
    <w:rsid w:val="25236E6E"/>
    <w:rsid w:val="255FBAE3"/>
    <w:rsid w:val="2582238B"/>
    <w:rsid w:val="258301DF"/>
    <w:rsid w:val="25866956"/>
    <w:rsid w:val="25BC338D"/>
    <w:rsid w:val="2620BA47"/>
    <w:rsid w:val="267C7D06"/>
    <w:rsid w:val="269CC3E7"/>
    <w:rsid w:val="26B86447"/>
    <w:rsid w:val="26BD46C8"/>
    <w:rsid w:val="2744EFA1"/>
    <w:rsid w:val="27AC1C7C"/>
    <w:rsid w:val="27C23F85"/>
    <w:rsid w:val="27CBA4C4"/>
    <w:rsid w:val="27DADD8F"/>
    <w:rsid w:val="27EAB453"/>
    <w:rsid w:val="27EDF493"/>
    <w:rsid w:val="27F7FF1E"/>
    <w:rsid w:val="2844E52D"/>
    <w:rsid w:val="285948F4"/>
    <w:rsid w:val="28597394"/>
    <w:rsid w:val="28764EAC"/>
    <w:rsid w:val="289EF6AE"/>
    <w:rsid w:val="28CD1819"/>
    <w:rsid w:val="28D23A4D"/>
    <w:rsid w:val="28F55CB9"/>
    <w:rsid w:val="28F951D7"/>
    <w:rsid w:val="29053715"/>
    <w:rsid w:val="2905A737"/>
    <w:rsid w:val="2927ED5E"/>
    <w:rsid w:val="29559628"/>
    <w:rsid w:val="298F0C74"/>
    <w:rsid w:val="29D1307D"/>
    <w:rsid w:val="29E12FB2"/>
    <w:rsid w:val="29EDC2DD"/>
    <w:rsid w:val="2A350DB5"/>
    <w:rsid w:val="2A3ED177"/>
    <w:rsid w:val="2A7554AB"/>
    <w:rsid w:val="2A7B79E3"/>
    <w:rsid w:val="2A8F1B50"/>
    <w:rsid w:val="2A99E248"/>
    <w:rsid w:val="2B0695BB"/>
    <w:rsid w:val="2B29F6B4"/>
    <w:rsid w:val="2B2E4016"/>
    <w:rsid w:val="2BBC4CA5"/>
    <w:rsid w:val="2BF6A35E"/>
    <w:rsid w:val="2C412532"/>
    <w:rsid w:val="2C5918E4"/>
    <w:rsid w:val="2C98FAAD"/>
    <w:rsid w:val="2CA7C73F"/>
    <w:rsid w:val="2CEA4838"/>
    <w:rsid w:val="2CEC9ED7"/>
    <w:rsid w:val="2D6BA89B"/>
    <w:rsid w:val="2D7063C4"/>
    <w:rsid w:val="2DE94DB7"/>
    <w:rsid w:val="2E0F7F24"/>
    <w:rsid w:val="2E42171A"/>
    <w:rsid w:val="2E5A606E"/>
    <w:rsid w:val="2E7F74BF"/>
    <w:rsid w:val="2EB645D2"/>
    <w:rsid w:val="2EBEE979"/>
    <w:rsid w:val="2F309930"/>
    <w:rsid w:val="2F821CD6"/>
    <w:rsid w:val="2FABD7C8"/>
    <w:rsid w:val="2FE39D3B"/>
    <w:rsid w:val="2FEDC135"/>
    <w:rsid w:val="30139985"/>
    <w:rsid w:val="30470426"/>
    <w:rsid w:val="3090793B"/>
    <w:rsid w:val="30D7AF58"/>
    <w:rsid w:val="30D8C79F"/>
    <w:rsid w:val="31238B7B"/>
    <w:rsid w:val="3192E544"/>
    <w:rsid w:val="319D343A"/>
    <w:rsid w:val="31D19F80"/>
    <w:rsid w:val="3238C9A6"/>
    <w:rsid w:val="32935A89"/>
    <w:rsid w:val="32A693D0"/>
    <w:rsid w:val="32DC48A4"/>
    <w:rsid w:val="32EC3701"/>
    <w:rsid w:val="3304949E"/>
    <w:rsid w:val="331CF8AC"/>
    <w:rsid w:val="33661804"/>
    <w:rsid w:val="3392D19C"/>
    <w:rsid w:val="33D16060"/>
    <w:rsid w:val="341C97B3"/>
    <w:rsid w:val="346A19A9"/>
    <w:rsid w:val="3473E06B"/>
    <w:rsid w:val="34787CFF"/>
    <w:rsid w:val="34830C67"/>
    <w:rsid w:val="353B0F41"/>
    <w:rsid w:val="35EE04E1"/>
    <w:rsid w:val="35FC4A4C"/>
    <w:rsid w:val="364C8413"/>
    <w:rsid w:val="36755D00"/>
    <w:rsid w:val="36785D28"/>
    <w:rsid w:val="36BCEB36"/>
    <w:rsid w:val="370A9788"/>
    <w:rsid w:val="376ACFD8"/>
    <w:rsid w:val="376E7B7E"/>
    <w:rsid w:val="37828872"/>
    <w:rsid w:val="37947551"/>
    <w:rsid w:val="37970283"/>
    <w:rsid w:val="37BE9609"/>
    <w:rsid w:val="37F3C661"/>
    <w:rsid w:val="3808EEA9"/>
    <w:rsid w:val="3811AEEA"/>
    <w:rsid w:val="381AA325"/>
    <w:rsid w:val="381CB2FF"/>
    <w:rsid w:val="382A9A47"/>
    <w:rsid w:val="38356D83"/>
    <w:rsid w:val="38907D1D"/>
    <w:rsid w:val="38FB0223"/>
    <w:rsid w:val="39129EDB"/>
    <w:rsid w:val="391BA1E8"/>
    <w:rsid w:val="3933D835"/>
    <w:rsid w:val="397A1192"/>
    <w:rsid w:val="397DC5CE"/>
    <w:rsid w:val="39C0F469"/>
    <w:rsid w:val="39C3627D"/>
    <w:rsid w:val="39DF173E"/>
    <w:rsid w:val="39E72A73"/>
    <w:rsid w:val="3A0ECDE7"/>
    <w:rsid w:val="3A208F13"/>
    <w:rsid w:val="3A24DDD6"/>
    <w:rsid w:val="3A75D37A"/>
    <w:rsid w:val="3A91DA34"/>
    <w:rsid w:val="3AA8DFF4"/>
    <w:rsid w:val="3AACDD29"/>
    <w:rsid w:val="3ACCE2FE"/>
    <w:rsid w:val="3B892312"/>
    <w:rsid w:val="3B92EB66"/>
    <w:rsid w:val="3B97D3C0"/>
    <w:rsid w:val="3B9A75E7"/>
    <w:rsid w:val="3BA349C5"/>
    <w:rsid w:val="3BAA94E6"/>
    <w:rsid w:val="3BBD9FBA"/>
    <w:rsid w:val="3C3A8A34"/>
    <w:rsid w:val="3C45322F"/>
    <w:rsid w:val="3C5FC471"/>
    <w:rsid w:val="3CC08AE2"/>
    <w:rsid w:val="3CCACE2F"/>
    <w:rsid w:val="3D0903C5"/>
    <w:rsid w:val="3D4AEDF6"/>
    <w:rsid w:val="3D4E5EFF"/>
    <w:rsid w:val="3D5468E8"/>
    <w:rsid w:val="3D7C1C62"/>
    <w:rsid w:val="3D855D2F"/>
    <w:rsid w:val="3DD46EB4"/>
    <w:rsid w:val="3E1C74A4"/>
    <w:rsid w:val="3E529EA0"/>
    <w:rsid w:val="3E6D5027"/>
    <w:rsid w:val="3EAE1A83"/>
    <w:rsid w:val="3ED9F923"/>
    <w:rsid w:val="3F088EED"/>
    <w:rsid w:val="3F089041"/>
    <w:rsid w:val="3F2A02D5"/>
    <w:rsid w:val="3F35F99E"/>
    <w:rsid w:val="3F4C09E4"/>
    <w:rsid w:val="3F673AD6"/>
    <w:rsid w:val="3FD3A463"/>
    <w:rsid w:val="402C7A87"/>
    <w:rsid w:val="404389F2"/>
    <w:rsid w:val="404E009D"/>
    <w:rsid w:val="4070D433"/>
    <w:rsid w:val="407292A2"/>
    <w:rsid w:val="408D6B8D"/>
    <w:rsid w:val="41150F85"/>
    <w:rsid w:val="41484E7C"/>
    <w:rsid w:val="41802E3E"/>
    <w:rsid w:val="41E90360"/>
    <w:rsid w:val="42087C96"/>
    <w:rsid w:val="421722F2"/>
    <w:rsid w:val="4226C25E"/>
    <w:rsid w:val="4247CA39"/>
    <w:rsid w:val="42519E74"/>
    <w:rsid w:val="42574580"/>
    <w:rsid w:val="42ADC074"/>
    <w:rsid w:val="42EF0FF1"/>
    <w:rsid w:val="4306EED5"/>
    <w:rsid w:val="437BD6CC"/>
    <w:rsid w:val="4381C420"/>
    <w:rsid w:val="43CE94D1"/>
    <w:rsid w:val="43DF3760"/>
    <w:rsid w:val="44561DCA"/>
    <w:rsid w:val="445B7BD7"/>
    <w:rsid w:val="44786E9A"/>
    <w:rsid w:val="447F38D6"/>
    <w:rsid w:val="44993140"/>
    <w:rsid w:val="44C26667"/>
    <w:rsid w:val="44D17877"/>
    <w:rsid w:val="45286DA6"/>
    <w:rsid w:val="455BA9AC"/>
    <w:rsid w:val="456A4119"/>
    <w:rsid w:val="456B913F"/>
    <w:rsid w:val="457F29EF"/>
    <w:rsid w:val="458344AA"/>
    <w:rsid w:val="4604215D"/>
    <w:rsid w:val="462D8513"/>
    <w:rsid w:val="467434A1"/>
    <w:rsid w:val="46C5DFE6"/>
    <w:rsid w:val="46F8186E"/>
    <w:rsid w:val="4707914D"/>
    <w:rsid w:val="471F0C20"/>
    <w:rsid w:val="471F2357"/>
    <w:rsid w:val="4784336B"/>
    <w:rsid w:val="4790805A"/>
    <w:rsid w:val="47E0AE00"/>
    <w:rsid w:val="47E64230"/>
    <w:rsid w:val="47ED78C0"/>
    <w:rsid w:val="4830F044"/>
    <w:rsid w:val="4838007E"/>
    <w:rsid w:val="484F6DC7"/>
    <w:rsid w:val="486AAE23"/>
    <w:rsid w:val="4880DF83"/>
    <w:rsid w:val="48DAA649"/>
    <w:rsid w:val="48E47D8C"/>
    <w:rsid w:val="4920C8FA"/>
    <w:rsid w:val="496428EC"/>
    <w:rsid w:val="49777D34"/>
    <w:rsid w:val="49B2A30F"/>
    <w:rsid w:val="49FB879A"/>
    <w:rsid w:val="4A1AE898"/>
    <w:rsid w:val="4A29ED5E"/>
    <w:rsid w:val="4A3100FE"/>
    <w:rsid w:val="4A3DF39C"/>
    <w:rsid w:val="4A63EAF4"/>
    <w:rsid w:val="4A8476D4"/>
    <w:rsid w:val="4A99B39E"/>
    <w:rsid w:val="4B03BED8"/>
    <w:rsid w:val="4B25584C"/>
    <w:rsid w:val="4B66F850"/>
    <w:rsid w:val="4BB718CD"/>
    <w:rsid w:val="4BF7DADB"/>
    <w:rsid w:val="4C0B79CE"/>
    <w:rsid w:val="4C155EEB"/>
    <w:rsid w:val="4C3692E5"/>
    <w:rsid w:val="4C4EBEA9"/>
    <w:rsid w:val="4C5986D6"/>
    <w:rsid w:val="4D1770A0"/>
    <w:rsid w:val="4D5598B6"/>
    <w:rsid w:val="4D95E76B"/>
    <w:rsid w:val="4D9BA183"/>
    <w:rsid w:val="4DB28A82"/>
    <w:rsid w:val="4DC90FCE"/>
    <w:rsid w:val="4E702724"/>
    <w:rsid w:val="4E989992"/>
    <w:rsid w:val="4EBC010C"/>
    <w:rsid w:val="4EC50069"/>
    <w:rsid w:val="4F45C328"/>
    <w:rsid w:val="4F67C964"/>
    <w:rsid w:val="4F72901A"/>
    <w:rsid w:val="4F80F4BD"/>
    <w:rsid w:val="4FD09ED0"/>
    <w:rsid w:val="4FD70B83"/>
    <w:rsid w:val="4FE4F578"/>
    <w:rsid w:val="50461A10"/>
    <w:rsid w:val="509720E9"/>
    <w:rsid w:val="509AADB8"/>
    <w:rsid w:val="50A0F7F9"/>
    <w:rsid w:val="50B74327"/>
    <w:rsid w:val="50D60772"/>
    <w:rsid w:val="50D9AF1F"/>
    <w:rsid w:val="511157E0"/>
    <w:rsid w:val="511B9A55"/>
    <w:rsid w:val="512134B0"/>
    <w:rsid w:val="512A217D"/>
    <w:rsid w:val="516B4519"/>
    <w:rsid w:val="52103269"/>
    <w:rsid w:val="5216E613"/>
    <w:rsid w:val="52425210"/>
    <w:rsid w:val="52634875"/>
    <w:rsid w:val="52C69D6F"/>
    <w:rsid w:val="52DEEB67"/>
    <w:rsid w:val="539E0D41"/>
    <w:rsid w:val="53EDC58C"/>
    <w:rsid w:val="53F32568"/>
    <w:rsid w:val="54027727"/>
    <w:rsid w:val="541C7224"/>
    <w:rsid w:val="5427982C"/>
    <w:rsid w:val="5438CDE2"/>
    <w:rsid w:val="5461A761"/>
    <w:rsid w:val="5462416F"/>
    <w:rsid w:val="54AA0BC5"/>
    <w:rsid w:val="54D163B6"/>
    <w:rsid w:val="54DC4CC0"/>
    <w:rsid w:val="54FB9D72"/>
    <w:rsid w:val="54FC8444"/>
    <w:rsid w:val="5539D8EF"/>
    <w:rsid w:val="553DAC7E"/>
    <w:rsid w:val="5555CF39"/>
    <w:rsid w:val="55E720FB"/>
    <w:rsid w:val="565806C9"/>
    <w:rsid w:val="5658C8CB"/>
    <w:rsid w:val="565B6F19"/>
    <w:rsid w:val="5662813C"/>
    <w:rsid w:val="568AEDC6"/>
    <w:rsid w:val="56C6549E"/>
    <w:rsid w:val="56D411F6"/>
    <w:rsid w:val="572DC4DD"/>
    <w:rsid w:val="573E326E"/>
    <w:rsid w:val="573FA4AB"/>
    <w:rsid w:val="574898FD"/>
    <w:rsid w:val="5778C125"/>
    <w:rsid w:val="578B156A"/>
    <w:rsid w:val="57E8A256"/>
    <w:rsid w:val="580049BE"/>
    <w:rsid w:val="580C0C64"/>
    <w:rsid w:val="581A4EA7"/>
    <w:rsid w:val="585D8435"/>
    <w:rsid w:val="5871E46B"/>
    <w:rsid w:val="58993860"/>
    <w:rsid w:val="58B7CC02"/>
    <w:rsid w:val="58E489B9"/>
    <w:rsid w:val="59128A60"/>
    <w:rsid w:val="59332461"/>
    <w:rsid w:val="5982A5F7"/>
    <w:rsid w:val="59ADE5A8"/>
    <w:rsid w:val="59D26DE0"/>
    <w:rsid w:val="59DDE2AB"/>
    <w:rsid w:val="59E164B2"/>
    <w:rsid w:val="5A397CE3"/>
    <w:rsid w:val="5A87C3BE"/>
    <w:rsid w:val="5A953FF9"/>
    <w:rsid w:val="5ABDADD0"/>
    <w:rsid w:val="5BBA6DAE"/>
    <w:rsid w:val="5BDB9328"/>
    <w:rsid w:val="5BFD9915"/>
    <w:rsid w:val="5C1A4B1B"/>
    <w:rsid w:val="5C1D74F2"/>
    <w:rsid w:val="5C2BA653"/>
    <w:rsid w:val="5CA553EB"/>
    <w:rsid w:val="5CB1ECD8"/>
    <w:rsid w:val="5CC0B684"/>
    <w:rsid w:val="5CCE1EAB"/>
    <w:rsid w:val="5CD29755"/>
    <w:rsid w:val="5D16FF2C"/>
    <w:rsid w:val="5D4895A5"/>
    <w:rsid w:val="5D55AA3B"/>
    <w:rsid w:val="5D6FCB8F"/>
    <w:rsid w:val="5D8B2395"/>
    <w:rsid w:val="5DF1A654"/>
    <w:rsid w:val="5E01A019"/>
    <w:rsid w:val="5E34470E"/>
    <w:rsid w:val="5EAE6D40"/>
    <w:rsid w:val="5EBF6A33"/>
    <w:rsid w:val="5EDD9051"/>
    <w:rsid w:val="5EE086F6"/>
    <w:rsid w:val="5EE96A83"/>
    <w:rsid w:val="5EF90731"/>
    <w:rsid w:val="5F1C2681"/>
    <w:rsid w:val="5F1CFFFF"/>
    <w:rsid w:val="5F3799E9"/>
    <w:rsid w:val="5FEC6974"/>
    <w:rsid w:val="5FFB29F1"/>
    <w:rsid w:val="601498DE"/>
    <w:rsid w:val="60499385"/>
    <w:rsid w:val="604BAE3F"/>
    <w:rsid w:val="6063660A"/>
    <w:rsid w:val="60738BE9"/>
    <w:rsid w:val="608B7693"/>
    <w:rsid w:val="608DCF50"/>
    <w:rsid w:val="60AA30B6"/>
    <w:rsid w:val="60C6A444"/>
    <w:rsid w:val="60E9273B"/>
    <w:rsid w:val="6104BF27"/>
    <w:rsid w:val="6111B241"/>
    <w:rsid w:val="61186CCB"/>
    <w:rsid w:val="61263BD0"/>
    <w:rsid w:val="6154D9F9"/>
    <w:rsid w:val="6163BA8D"/>
    <w:rsid w:val="61843974"/>
    <w:rsid w:val="619ED465"/>
    <w:rsid w:val="61EB121D"/>
    <w:rsid w:val="61F946B2"/>
    <w:rsid w:val="6241897B"/>
    <w:rsid w:val="62843AEE"/>
    <w:rsid w:val="6296AEA7"/>
    <w:rsid w:val="629795A0"/>
    <w:rsid w:val="62E3AAA8"/>
    <w:rsid w:val="63086995"/>
    <w:rsid w:val="631DF7E2"/>
    <w:rsid w:val="635A7D88"/>
    <w:rsid w:val="637473F3"/>
    <w:rsid w:val="6399AE07"/>
    <w:rsid w:val="63DF0CC0"/>
    <w:rsid w:val="63E5E3CA"/>
    <w:rsid w:val="6427D279"/>
    <w:rsid w:val="642DF188"/>
    <w:rsid w:val="643FD2B7"/>
    <w:rsid w:val="6444EBDB"/>
    <w:rsid w:val="64461AD4"/>
    <w:rsid w:val="65028E07"/>
    <w:rsid w:val="65265A3B"/>
    <w:rsid w:val="6528DF75"/>
    <w:rsid w:val="653EFA27"/>
    <w:rsid w:val="65A8D836"/>
    <w:rsid w:val="65ACB289"/>
    <w:rsid w:val="65F0B717"/>
    <w:rsid w:val="65F3F69B"/>
    <w:rsid w:val="663D9E57"/>
    <w:rsid w:val="6674606D"/>
    <w:rsid w:val="668EFDA1"/>
    <w:rsid w:val="66B00E7B"/>
    <w:rsid w:val="66D173F1"/>
    <w:rsid w:val="66E877F5"/>
    <w:rsid w:val="67042B88"/>
    <w:rsid w:val="67489FF9"/>
    <w:rsid w:val="6763CD16"/>
    <w:rsid w:val="676D20E0"/>
    <w:rsid w:val="67EA453D"/>
    <w:rsid w:val="68043EA7"/>
    <w:rsid w:val="682222B9"/>
    <w:rsid w:val="6861F19F"/>
    <w:rsid w:val="686A1A22"/>
    <w:rsid w:val="68A11231"/>
    <w:rsid w:val="691D12BF"/>
    <w:rsid w:val="69501E6D"/>
    <w:rsid w:val="6962E592"/>
    <w:rsid w:val="69A70942"/>
    <w:rsid w:val="69AFF677"/>
    <w:rsid w:val="69FD5A8A"/>
    <w:rsid w:val="6A446195"/>
    <w:rsid w:val="6A570DE1"/>
    <w:rsid w:val="6A7AC681"/>
    <w:rsid w:val="6AB644AE"/>
    <w:rsid w:val="6AF5F0EB"/>
    <w:rsid w:val="6B11879C"/>
    <w:rsid w:val="6B2229CF"/>
    <w:rsid w:val="6B381D63"/>
    <w:rsid w:val="6B8DF600"/>
    <w:rsid w:val="6B9B13E6"/>
    <w:rsid w:val="6BAA2920"/>
    <w:rsid w:val="6BABE80A"/>
    <w:rsid w:val="6BB5BD84"/>
    <w:rsid w:val="6BB60C0E"/>
    <w:rsid w:val="6BC9451B"/>
    <w:rsid w:val="6BE9877A"/>
    <w:rsid w:val="6C058ED5"/>
    <w:rsid w:val="6C546CF8"/>
    <w:rsid w:val="6C6F0118"/>
    <w:rsid w:val="6C7B2F5D"/>
    <w:rsid w:val="6C8D94EA"/>
    <w:rsid w:val="6CEEDD60"/>
    <w:rsid w:val="6D029066"/>
    <w:rsid w:val="6D43FF9C"/>
    <w:rsid w:val="6D523163"/>
    <w:rsid w:val="6D671721"/>
    <w:rsid w:val="6D856E63"/>
    <w:rsid w:val="6DBF3926"/>
    <w:rsid w:val="6DC8F4B8"/>
    <w:rsid w:val="6E62E625"/>
    <w:rsid w:val="6E660E0B"/>
    <w:rsid w:val="6E72D28E"/>
    <w:rsid w:val="6E799D7B"/>
    <w:rsid w:val="6E8EE578"/>
    <w:rsid w:val="6EB92CE1"/>
    <w:rsid w:val="6EE6691A"/>
    <w:rsid w:val="6EF00C0F"/>
    <w:rsid w:val="6F1019ED"/>
    <w:rsid w:val="6F29A474"/>
    <w:rsid w:val="6F5AD746"/>
    <w:rsid w:val="6F975EE4"/>
    <w:rsid w:val="6FD05261"/>
    <w:rsid w:val="6FEAEAD8"/>
    <w:rsid w:val="6FEBCE9F"/>
    <w:rsid w:val="7059455A"/>
    <w:rsid w:val="7059B502"/>
    <w:rsid w:val="7070ECD1"/>
    <w:rsid w:val="709CCA2A"/>
    <w:rsid w:val="70AC539B"/>
    <w:rsid w:val="7116DBA0"/>
    <w:rsid w:val="71353254"/>
    <w:rsid w:val="7138372A"/>
    <w:rsid w:val="7156A500"/>
    <w:rsid w:val="716FCE74"/>
    <w:rsid w:val="71C5DE75"/>
    <w:rsid w:val="71F6C0E7"/>
    <w:rsid w:val="72159255"/>
    <w:rsid w:val="723799E2"/>
    <w:rsid w:val="7240B06D"/>
    <w:rsid w:val="72588045"/>
    <w:rsid w:val="725E030B"/>
    <w:rsid w:val="72E1CB20"/>
    <w:rsid w:val="731F5B9F"/>
    <w:rsid w:val="731FDEE3"/>
    <w:rsid w:val="7354297E"/>
    <w:rsid w:val="738E8696"/>
    <w:rsid w:val="73E19938"/>
    <w:rsid w:val="73FE4B8A"/>
    <w:rsid w:val="74303376"/>
    <w:rsid w:val="746FA784"/>
    <w:rsid w:val="74BEBBBE"/>
    <w:rsid w:val="74CE3F94"/>
    <w:rsid w:val="75212F87"/>
    <w:rsid w:val="75485C63"/>
    <w:rsid w:val="75655046"/>
    <w:rsid w:val="75718FF8"/>
    <w:rsid w:val="75907657"/>
    <w:rsid w:val="75E4CB08"/>
    <w:rsid w:val="75ECBE9C"/>
    <w:rsid w:val="763C3238"/>
    <w:rsid w:val="763CDED6"/>
    <w:rsid w:val="764AE9DB"/>
    <w:rsid w:val="76A6C1D6"/>
    <w:rsid w:val="76FB9E66"/>
    <w:rsid w:val="770546EE"/>
    <w:rsid w:val="77406EBB"/>
    <w:rsid w:val="7745B197"/>
    <w:rsid w:val="775CFD44"/>
    <w:rsid w:val="776C3C1C"/>
    <w:rsid w:val="778DA020"/>
    <w:rsid w:val="779B7C0D"/>
    <w:rsid w:val="77A37025"/>
    <w:rsid w:val="77DA6669"/>
    <w:rsid w:val="77EA9F0A"/>
    <w:rsid w:val="77F728E8"/>
    <w:rsid w:val="780B18C8"/>
    <w:rsid w:val="78242B73"/>
    <w:rsid w:val="7829E572"/>
    <w:rsid w:val="7832D193"/>
    <w:rsid w:val="785B0E14"/>
    <w:rsid w:val="78B78E62"/>
    <w:rsid w:val="78BD4DBC"/>
    <w:rsid w:val="79263B72"/>
    <w:rsid w:val="792EF220"/>
    <w:rsid w:val="7973BAD7"/>
    <w:rsid w:val="7975DB29"/>
    <w:rsid w:val="7978E704"/>
    <w:rsid w:val="79E1A24E"/>
    <w:rsid w:val="7A198E13"/>
    <w:rsid w:val="7A255CD9"/>
    <w:rsid w:val="7A845BD0"/>
    <w:rsid w:val="7AD61509"/>
    <w:rsid w:val="7ADF3726"/>
    <w:rsid w:val="7AEAFC76"/>
    <w:rsid w:val="7AED4DE7"/>
    <w:rsid w:val="7B365A19"/>
    <w:rsid w:val="7B6945E0"/>
    <w:rsid w:val="7B8A1080"/>
    <w:rsid w:val="7BBD9469"/>
    <w:rsid w:val="7BCDC2E8"/>
    <w:rsid w:val="7BCEDABE"/>
    <w:rsid w:val="7C241CEC"/>
    <w:rsid w:val="7CE55D45"/>
    <w:rsid w:val="7D4390C2"/>
    <w:rsid w:val="7D4E512B"/>
    <w:rsid w:val="7D78831D"/>
    <w:rsid w:val="7D99DB82"/>
    <w:rsid w:val="7D9C38D7"/>
    <w:rsid w:val="7DF05048"/>
    <w:rsid w:val="7E07C988"/>
    <w:rsid w:val="7E1EC5BA"/>
    <w:rsid w:val="7E2B2AB6"/>
    <w:rsid w:val="7E5A9AAD"/>
    <w:rsid w:val="7E766A54"/>
    <w:rsid w:val="7E888115"/>
    <w:rsid w:val="7EC1E307"/>
    <w:rsid w:val="7ED984A8"/>
    <w:rsid w:val="7EFD127E"/>
    <w:rsid w:val="7F25795E"/>
    <w:rsid w:val="7F2C70D7"/>
    <w:rsid w:val="7F4853CB"/>
    <w:rsid w:val="7F7EA8A0"/>
    <w:rsid w:val="7FEAD5B6"/>
    <w:rsid w:val="7FFF621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ADE37"/>
  <w15:docId w15:val="{F3A8614C-2267-46D1-A406-D7719D86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02F3"/>
    <w:rPr>
      <w:rFonts w:ascii="Arial" w:hAnsi="Arial"/>
      <w:lang w:val="en-US" w:eastAsia="es-ES"/>
    </w:rPr>
  </w:style>
  <w:style w:type="paragraph" w:styleId="Heading1">
    <w:name w:val="heading 1"/>
    <w:aliases w:val="HD1,Heading 1-Subhead,lwH1"/>
    <w:basedOn w:val="Normal"/>
    <w:next w:val="BodyText"/>
    <w:link w:val="Heading1Char"/>
    <w:uiPriority w:val="9"/>
    <w:qFormat/>
    <w:rsid w:val="006670B8"/>
    <w:pPr>
      <w:keepNext/>
      <w:keepLines/>
      <w:pageBreakBefore/>
      <w:numPr>
        <w:numId w:val="2"/>
      </w:numPr>
      <w:pBdr>
        <w:top w:val="single" w:sz="48" w:space="1" w:color="ACACAC"/>
      </w:pBdr>
      <w:tabs>
        <w:tab w:val="left" w:pos="2520"/>
      </w:tabs>
      <w:spacing w:before="120" w:after="240"/>
      <w:ind w:right="720"/>
      <w:outlineLvl w:val="0"/>
    </w:pPr>
    <w:rPr>
      <w:b/>
      <w:caps/>
      <w:sz w:val="28"/>
    </w:rPr>
  </w:style>
  <w:style w:type="paragraph" w:styleId="Heading2">
    <w:name w:val="heading 2"/>
    <w:aliases w:val="HD2,Subheader,lwH2"/>
    <w:basedOn w:val="BodyText"/>
    <w:next w:val="BodyText"/>
    <w:link w:val="Heading2Char"/>
    <w:qFormat/>
    <w:rsid w:val="006670B8"/>
    <w:pPr>
      <w:keepNext/>
      <w:keepLines/>
      <w:numPr>
        <w:ilvl w:val="1"/>
        <w:numId w:val="2"/>
      </w:numPr>
      <w:pBdr>
        <w:top w:val="single" w:sz="48" w:space="1" w:color="ACACAC"/>
      </w:pBdr>
      <w:spacing w:before="240" w:line="300" w:lineRule="auto"/>
      <w:ind w:right="2835"/>
      <w:outlineLvl w:val="1"/>
    </w:pPr>
    <w:rPr>
      <w:b/>
      <w:sz w:val="28"/>
    </w:rPr>
  </w:style>
  <w:style w:type="paragraph" w:styleId="Heading3">
    <w:name w:val="heading 3"/>
    <w:aliases w:val="lwH3"/>
    <w:basedOn w:val="BodyText"/>
    <w:next w:val="BodyText"/>
    <w:link w:val="Heading3Char"/>
    <w:qFormat/>
    <w:rsid w:val="006670B8"/>
    <w:pPr>
      <w:keepNext/>
      <w:keepLines/>
      <w:numPr>
        <w:ilvl w:val="2"/>
        <w:numId w:val="2"/>
      </w:numPr>
      <w:outlineLvl w:val="2"/>
    </w:pPr>
    <w:rPr>
      <w:b/>
      <w:caps/>
      <w:sz w:val="24"/>
    </w:rPr>
  </w:style>
  <w:style w:type="paragraph" w:styleId="Heading4">
    <w:name w:val="heading 4"/>
    <w:aliases w:val="lwH4"/>
    <w:basedOn w:val="BodyText"/>
    <w:next w:val="BodyText"/>
    <w:link w:val="Heading4Char"/>
    <w:qFormat/>
    <w:rsid w:val="006670B8"/>
    <w:pPr>
      <w:keepNext/>
      <w:keepLines/>
      <w:numPr>
        <w:ilvl w:val="3"/>
        <w:numId w:val="2"/>
      </w:numPr>
      <w:tabs>
        <w:tab w:val="center" w:pos="6480"/>
        <w:tab w:val="right" w:pos="10440"/>
      </w:tabs>
      <w:outlineLvl w:val="3"/>
    </w:pPr>
    <w:rPr>
      <w:b/>
      <w:sz w:val="24"/>
    </w:rPr>
  </w:style>
  <w:style w:type="paragraph" w:styleId="Heading5">
    <w:name w:val="heading 5"/>
    <w:aliases w:val="lwH5"/>
    <w:basedOn w:val="BodyText"/>
    <w:next w:val="BodyText"/>
    <w:link w:val="Heading5Char"/>
    <w:qFormat/>
    <w:rsid w:val="006670B8"/>
    <w:pPr>
      <w:keepNext/>
      <w:keepLines/>
      <w:numPr>
        <w:ilvl w:val="4"/>
        <w:numId w:val="2"/>
      </w:numPr>
      <w:outlineLvl w:val="4"/>
    </w:pPr>
    <w:rPr>
      <w:b/>
      <w:caps/>
    </w:rPr>
  </w:style>
  <w:style w:type="paragraph" w:styleId="Heading6">
    <w:name w:val="heading 6"/>
    <w:basedOn w:val="BodyText"/>
    <w:next w:val="BodyText"/>
    <w:link w:val="Heading6Char"/>
    <w:qFormat/>
    <w:rsid w:val="006670B8"/>
    <w:pPr>
      <w:keepNext/>
      <w:numPr>
        <w:ilvl w:val="5"/>
        <w:numId w:val="2"/>
      </w:numPr>
      <w:spacing w:line="300" w:lineRule="auto"/>
      <w:outlineLvl w:val="5"/>
    </w:pPr>
    <w:rPr>
      <w:b/>
    </w:rPr>
  </w:style>
  <w:style w:type="paragraph" w:styleId="Heading7">
    <w:name w:val="heading 7"/>
    <w:basedOn w:val="Normal"/>
    <w:next w:val="NormalIndent"/>
    <w:link w:val="Heading7Char"/>
    <w:qFormat/>
    <w:rsid w:val="006670B8"/>
    <w:pPr>
      <w:keepNext/>
      <w:numPr>
        <w:ilvl w:val="6"/>
        <w:numId w:val="2"/>
      </w:numPr>
      <w:spacing w:before="120" w:after="120" w:line="300" w:lineRule="auto"/>
      <w:outlineLvl w:val="6"/>
    </w:pPr>
    <w:rPr>
      <w:rFonts w:ascii="Times" w:hAnsi="Times"/>
      <w:i/>
    </w:rPr>
  </w:style>
  <w:style w:type="paragraph" w:styleId="Heading8">
    <w:name w:val="heading 8"/>
    <w:basedOn w:val="BodyText"/>
    <w:next w:val="BodyText"/>
    <w:link w:val="Heading8Char"/>
    <w:uiPriority w:val="9"/>
    <w:qFormat/>
    <w:rsid w:val="006670B8"/>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uiPriority w:val="9"/>
    <w:qFormat/>
    <w:rsid w:val="006670B8"/>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70B8"/>
    <w:pPr>
      <w:spacing w:before="120" w:after="120"/>
      <w:ind w:left="1440"/>
    </w:pPr>
  </w:style>
  <w:style w:type="paragraph" w:styleId="NormalIndent">
    <w:name w:val="Normal Indent"/>
    <w:basedOn w:val="Normal"/>
    <w:rsid w:val="006670B8"/>
    <w:pPr>
      <w:ind w:left="720"/>
    </w:pPr>
  </w:style>
  <w:style w:type="paragraph" w:styleId="TOC3">
    <w:name w:val="toc 3"/>
    <w:basedOn w:val="Normal"/>
    <w:next w:val="Normal"/>
    <w:rsid w:val="006670B8"/>
    <w:pPr>
      <w:tabs>
        <w:tab w:val="right" w:leader="dot" w:pos="10080"/>
      </w:tabs>
      <w:ind w:left="2549"/>
    </w:pPr>
  </w:style>
  <w:style w:type="paragraph" w:styleId="TOC2">
    <w:name w:val="toc 2"/>
    <w:basedOn w:val="Normal"/>
    <w:next w:val="Normal"/>
    <w:uiPriority w:val="39"/>
    <w:rsid w:val="006670B8"/>
    <w:pPr>
      <w:tabs>
        <w:tab w:val="right" w:leader="dot" w:pos="10080"/>
      </w:tabs>
      <w:ind w:left="1440"/>
    </w:pPr>
  </w:style>
  <w:style w:type="paragraph" w:styleId="Footer">
    <w:name w:val="footer"/>
    <w:basedOn w:val="Normal"/>
    <w:link w:val="FooterChar"/>
    <w:rsid w:val="006670B8"/>
    <w:pPr>
      <w:tabs>
        <w:tab w:val="right" w:pos="7920"/>
      </w:tabs>
    </w:pPr>
    <w:rPr>
      <w:sz w:val="16"/>
    </w:rPr>
  </w:style>
  <w:style w:type="paragraph" w:styleId="Header">
    <w:name w:val="header"/>
    <w:basedOn w:val="Normal"/>
    <w:link w:val="HeaderChar"/>
    <w:rsid w:val="006670B8"/>
    <w:pPr>
      <w:tabs>
        <w:tab w:val="right" w:pos="10440"/>
      </w:tabs>
    </w:pPr>
    <w:rPr>
      <w:sz w:val="16"/>
    </w:rPr>
  </w:style>
  <w:style w:type="paragraph" w:styleId="Title">
    <w:name w:val="Title"/>
    <w:basedOn w:val="Normal"/>
    <w:link w:val="TitleChar"/>
    <w:uiPriority w:val="10"/>
    <w:qFormat/>
    <w:rsid w:val="006670B8"/>
    <w:pPr>
      <w:keepLines/>
      <w:ind w:right="720"/>
    </w:pPr>
    <w:rPr>
      <w:sz w:val="48"/>
    </w:rPr>
  </w:style>
  <w:style w:type="paragraph" w:customStyle="1" w:styleId="TableText">
    <w:name w:val="Table Text"/>
    <w:basedOn w:val="Normal"/>
    <w:link w:val="TableTextChar"/>
    <w:rsid w:val="006670B8"/>
    <w:pPr>
      <w:keepLines/>
    </w:pPr>
    <w:rPr>
      <w:sz w:val="16"/>
    </w:rPr>
  </w:style>
  <w:style w:type="paragraph" w:customStyle="1" w:styleId="HeadingBar">
    <w:name w:val="Heading Bar"/>
    <w:basedOn w:val="Normal"/>
    <w:next w:val="Heading3"/>
    <w:rsid w:val="006670B8"/>
    <w:pPr>
      <w:keepNext/>
      <w:keepLines/>
      <w:shd w:val="solid" w:color="ACACAC" w:fill="ACACAC"/>
      <w:spacing w:before="240"/>
      <w:ind w:right="7920"/>
    </w:pPr>
    <w:rPr>
      <w:color w:val="FFFFFF"/>
      <w:sz w:val="8"/>
    </w:rPr>
  </w:style>
  <w:style w:type="paragraph" w:customStyle="1" w:styleId="TitleBar">
    <w:name w:val="Title Bar"/>
    <w:basedOn w:val="Normal"/>
    <w:rsid w:val="006670B8"/>
    <w:pPr>
      <w:keepNext/>
      <w:pageBreakBefore/>
      <w:shd w:val="solid" w:color="ACACAC" w:fill="auto"/>
      <w:spacing w:before="1680"/>
      <w:ind w:left="1440" w:right="720"/>
    </w:pPr>
    <w:rPr>
      <w:sz w:val="16"/>
    </w:rPr>
  </w:style>
  <w:style w:type="paragraph" w:customStyle="1" w:styleId="TOCHeading1">
    <w:name w:val="TOC Heading1"/>
    <w:basedOn w:val="Normal"/>
    <w:rsid w:val="006670B8"/>
    <w:pPr>
      <w:keepNext/>
      <w:pageBreakBefore/>
      <w:pBdr>
        <w:top w:val="single" w:sz="48" w:space="26" w:color="ACACAC"/>
      </w:pBdr>
      <w:spacing w:before="960" w:after="960"/>
      <w:ind w:left="1440"/>
    </w:pPr>
    <w:rPr>
      <w:sz w:val="36"/>
    </w:rPr>
  </w:style>
  <w:style w:type="character" w:customStyle="1" w:styleId="HighlightedVariable">
    <w:name w:val="Highlighted Variable"/>
    <w:rsid w:val="006670B8"/>
    <w:rPr>
      <w:color w:val="13A3F7"/>
    </w:rPr>
  </w:style>
  <w:style w:type="paragraph" w:customStyle="1" w:styleId="TableHeading">
    <w:name w:val="Table Heading"/>
    <w:basedOn w:val="TableText"/>
    <w:rsid w:val="006670B8"/>
    <w:pPr>
      <w:spacing w:before="120" w:after="120"/>
    </w:pPr>
    <w:rPr>
      <w:b/>
    </w:rPr>
  </w:style>
  <w:style w:type="character" w:styleId="PageNumber">
    <w:name w:val="page number"/>
    <w:rsid w:val="006670B8"/>
    <w:rPr>
      <w:rFonts w:ascii="Arial" w:hAnsi="Arial"/>
    </w:rPr>
  </w:style>
  <w:style w:type="paragraph" w:customStyle="1" w:styleId="RouteTitle">
    <w:name w:val="Route Title"/>
    <w:basedOn w:val="Normal"/>
    <w:rsid w:val="006670B8"/>
    <w:pPr>
      <w:keepLines/>
      <w:spacing w:after="120"/>
      <w:ind w:left="1440" w:right="720"/>
    </w:pPr>
    <w:rPr>
      <w:sz w:val="36"/>
    </w:rPr>
  </w:style>
  <w:style w:type="paragraph" w:customStyle="1" w:styleId="Title-Major">
    <w:name w:val="Title-Major"/>
    <w:basedOn w:val="Title"/>
    <w:rsid w:val="006670B8"/>
    <w:pPr>
      <w:ind w:left="1440"/>
    </w:pPr>
    <w:rPr>
      <w:smallCaps/>
    </w:rPr>
  </w:style>
  <w:style w:type="paragraph" w:customStyle="1" w:styleId="Note">
    <w:name w:val="Note"/>
    <w:basedOn w:val="BodyText"/>
    <w:rsid w:val="006670B8"/>
    <w:pPr>
      <w:pBdr>
        <w:top w:val="single" w:sz="6" w:space="1" w:color="auto" w:shadow="1"/>
        <w:left w:val="single" w:sz="6" w:space="1" w:color="auto" w:shadow="1"/>
        <w:bottom w:val="single" w:sz="6" w:space="1" w:color="auto" w:shadow="1"/>
        <w:right w:val="single" w:sz="6" w:space="1" w:color="auto" w:shadow="1"/>
      </w:pBdr>
      <w:shd w:val="solid" w:color="13A3F7" w:fill="auto"/>
      <w:ind w:left="0" w:right="5041"/>
    </w:pPr>
    <w:rPr>
      <w:color w:val="FFFFFF"/>
    </w:rPr>
  </w:style>
  <w:style w:type="paragraph" w:customStyle="1" w:styleId="Bullet">
    <w:name w:val="Bullet"/>
    <w:basedOn w:val="BodyText"/>
    <w:rsid w:val="006670B8"/>
    <w:pPr>
      <w:keepLines/>
      <w:numPr>
        <w:numId w:val="5"/>
      </w:numPr>
      <w:tabs>
        <w:tab w:val="left" w:pos="2520"/>
      </w:tabs>
      <w:spacing w:before="60" w:after="60"/>
    </w:pPr>
  </w:style>
  <w:style w:type="paragraph" w:customStyle="1" w:styleId="Checklist">
    <w:name w:val="Checklist"/>
    <w:basedOn w:val="BodyText"/>
    <w:rsid w:val="006670B8"/>
    <w:pPr>
      <w:numPr>
        <w:numId w:val="4"/>
      </w:numPr>
    </w:pPr>
  </w:style>
  <w:style w:type="paragraph" w:customStyle="1" w:styleId="Subject">
    <w:name w:val="Subject"/>
    <w:basedOn w:val="BodyText"/>
    <w:rsid w:val="006670B8"/>
    <w:rPr>
      <w:sz w:val="48"/>
    </w:rPr>
  </w:style>
  <w:style w:type="paragraph" w:customStyle="1" w:styleId="InfoBox">
    <w:name w:val="Info Box"/>
    <w:basedOn w:val="BodyText"/>
    <w:rsid w:val="006670B8"/>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NumberedList"/>
    <w:rsid w:val="006670B8"/>
    <w:pPr>
      <w:numPr>
        <w:numId w:val="0"/>
      </w:numPr>
    </w:pPr>
  </w:style>
  <w:style w:type="paragraph" w:styleId="TOC1">
    <w:name w:val="toc 1"/>
    <w:basedOn w:val="Normal"/>
    <w:next w:val="Normal"/>
    <w:uiPriority w:val="39"/>
    <w:rsid w:val="006670B8"/>
    <w:pPr>
      <w:keepNext/>
      <w:tabs>
        <w:tab w:val="right" w:leader="dot" w:pos="10080"/>
      </w:tabs>
      <w:spacing w:before="240" w:after="120"/>
      <w:ind w:left="1440"/>
    </w:pPr>
    <w:rPr>
      <w:b/>
    </w:rPr>
  </w:style>
  <w:style w:type="paragraph" w:styleId="TOC4">
    <w:name w:val="toc 4"/>
    <w:basedOn w:val="Normal"/>
    <w:next w:val="Normal"/>
    <w:semiHidden/>
    <w:rsid w:val="006670B8"/>
    <w:pPr>
      <w:tabs>
        <w:tab w:val="right" w:leader="dot" w:pos="10080"/>
      </w:tabs>
      <w:ind w:left="3240"/>
    </w:pPr>
    <w:rPr>
      <w:sz w:val="18"/>
    </w:rPr>
  </w:style>
  <w:style w:type="paragraph" w:styleId="TOC5">
    <w:name w:val="toc 5"/>
    <w:basedOn w:val="Normal"/>
    <w:next w:val="Normal"/>
    <w:semiHidden/>
    <w:rsid w:val="006670B8"/>
    <w:pPr>
      <w:tabs>
        <w:tab w:val="right" w:leader="dot" w:pos="10080"/>
      </w:tabs>
      <w:ind w:left="3600"/>
    </w:pPr>
    <w:rPr>
      <w:sz w:val="18"/>
    </w:rPr>
  </w:style>
  <w:style w:type="paragraph" w:customStyle="1" w:styleId="tty132">
    <w:name w:val="tty132"/>
    <w:basedOn w:val="Normal"/>
    <w:rsid w:val="006670B8"/>
    <w:rPr>
      <w:rFonts w:ascii="Courier New" w:hAnsi="Courier New"/>
      <w:sz w:val="12"/>
    </w:rPr>
  </w:style>
  <w:style w:type="paragraph" w:customStyle="1" w:styleId="tty180">
    <w:name w:val="tty180"/>
    <w:basedOn w:val="Normal"/>
    <w:rsid w:val="006670B8"/>
    <w:pPr>
      <w:ind w:right="-720"/>
    </w:pPr>
    <w:rPr>
      <w:rFonts w:ascii="Courier New" w:hAnsi="Courier New"/>
      <w:sz w:val="8"/>
    </w:rPr>
  </w:style>
  <w:style w:type="paragraph" w:customStyle="1" w:styleId="tty80">
    <w:name w:val="tty80"/>
    <w:basedOn w:val="Normal"/>
    <w:rsid w:val="006670B8"/>
    <w:rPr>
      <w:rFonts w:ascii="Courier New" w:hAnsi="Courier New"/>
    </w:rPr>
  </w:style>
  <w:style w:type="paragraph" w:customStyle="1" w:styleId="tty80indent">
    <w:name w:val="tty80 indent"/>
    <w:basedOn w:val="tty80"/>
    <w:rsid w:val="006670B8"/>
    <w:pPr>
      <w:ind w:left="2895"/>
    </w:pPr>
  </w:style>
  <w:style w:type="paragraph" w:customStyle="1" w:styleId="NoteWide">
    <w:name w:val="Note Wide"/>
    <w:basedOn w:val="Note"/>
    <w:rsid w:val="006670B8"/>
    <w:pPr>
      <w:ind w:right="2160"/>
    </w:pPr>
  </w:style>
  <w:style w:type="table" w:styleId="TableGrid">
    <w:name w:val="Table Grid"/>
    <w:basedOn w:val="TableNormal"/>
    <w:rsid w:val="00667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aliases w:val="Infor_Standard"/>
    <w:basedOn w:val="TableNormal"/>
    <w:uiPriority w:val="62"/>
    <w:rsid w:val="008004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roximaNova-Light" w:eastAsia="Times New Roman" w:hAnsi="ProximaNova-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roximaNova-Light" w:eastAsia="Times New Roman" w:hAnsi="ProximaNova-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roximaNova-Light" w:eastAsia="Times New Roman" w:hAnsi="ProximaNova-Light" w:cs="Times New Roman"/>
        <w:b/>
        <w:bCs/>
      </w:rPr>
    </w:tblStylePr>
    <w:tblStylePr w:type="lastCol">
      <w:rPr>
        <w:rFonts w:ascii="ProximaNova-Light" w:eastAsia="Times New Roman" w:hAnsi="ProximaNova-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InforTable">
    <w:name w:val="Infor_Table"/>
    <w:basedOn w:val="TableNormal"/>
    <w:rsid w:val="0080041B"/>
    <w:tblPr/>
  </w:style>
  <w:style w:type="paragraph" w:customStyle="1" w:styleId="NumberedList">
    <w:name w:val="Numbered List"/>
    <w:basedOn w:val="Bullet"/>
    <w:rsid w:val="006670B8"/>
    <w:pPr>
      <w:numPr>
        <w:numId w:val="3"/>
      </w:numPr>
      <w:tabs>
        <w:tab w:val="left" w:pos="2880"/>
      </w:tabs>
    </w:pPr>
  </w:style>
  <w:style w:type="paragraph" w:customStyle="1" w:styleId="Paragraph">
    <w:name w:val="Paragraph"/>
    <w:rsid w:val="006670B8"/>
    <w:pPr>
      <w:spacing w:before="130" w:after="130" w:line="260" w:lineRule="exact"/>
    </w:pPr>
    <w:rPr>
      <w:rFonts w:ascii="Arial" w:eastAsia="Arial Unicode MS" w:hAnsi="Arial"/>
      <w:sz w:val="21"/>
      <w:szCs w:val="22"/>
      <w:lang w:val="en-US" w:eastAsia="en-US"/>
    </w:rPr>
  </w:style>
  <w:style w:type="paragraph" w:customStyle="1" w:styleId="CopyrightText">
    <w:name w:val="Copyright Text"/>
    <w:basedOn w:val="Paragraph"/>
    <w:rsid w:val="006670B8"/>
    <w:pPr>
      <w:spacing w:before="70" w:after="70"/>
    </w:pPr>
    <w:rPr>
      <w:szCs w:val="21"/>
    </w:rPr>
  </w:style>
  <w:style w:type="paragraph" w:customStyle="1" w:styleId="HeadingCopyright">
    <w:name w:val="Heading Copyright"/>
    <w:basedOn w:val="Heading2"/>
    <w:next w:val="CopyrightText"/>
    <w:rsid w:val="006670B8"/>
    <w:pPr>
      <w:numPr>
        <w:ilvl w:val="0"/>
        <w:numId w:val="0"/>
      </w:numPr>
      <w:pBdr>
        <w:top w:val="none" w:sz="0" w:space="0" w:color="auto"/>
      </w:pBdr>
      <w:spacing w:before="65" w:after="65" w:line="260" w:lineRule="exact"/>
      <w:ind w:right="0"/>
      <w:outlineLvl w:val="9"/>
    </w:pPr>
    <w:rPr>
      <w:rFonts w:eastAsia="Arial Unicode MS"/>
      <w:bCs/>
      <w:sz w:val="22"/>
      <w:szCs w:val="22"/>
      <w:lang w:eastAsia="en-US"/>
    </w:rPr>
  </w:style>
  <w:style w:type="paragraph" w:styleId="BalloonText">
    <w:name w:val="Balloon Text"/>
    <w:basedOn w:val="Normal"/>
    <w:link w:val="BalloonTextChar"/>
    <w:rsid w:val="006670B8"/>
    <w:rPr>
      <w:rFonts w:ascii="Tahoma" w:hAnsi="Tahoma" w:cs="Tahoma"/>
      <w:sz w:val="16"/>
      <w:szCs w:val="16"/>
    </w:rPr>
  </w:style>
  <w:style w:type="character" w:customStyle="1" w:styleId="BalloonTextChar">
    <w:name w:val="Balloon Text Char"/>
    <w:link w:val="BalloonText"/>
    <w:rsid w:val="006670B8"/>
    <w:rPr>
      <w:rFonts w:ascii="Tahoma" w:hAnsi="Tahoma" w:cs="Tahoma"/>
      <w:sz w:val="16"/>
      <w:szCs w:val="16"/>
      <w:lang w:val="en-US" w:eastAsia="es-ES"/>
    </w:rPr>
  </w:style>
  <w:style w:type="character" w:customStyle="1" w:styleId="TableTextChar">
    <w:name w:val="Table Text Char"/>
    <w:link w:val="TableText"/>
    <w:rsid w:val="005A6953"/>
    <w:rPr>
      <w:rFonts w:ascii="Arial" w:hAnsi="Arial"/>
      <w:sz w:val="16"/>
      <w:lang w:val="en-US" w:eastAsia="es-ES"/>
    </w:rPr>
  </w:style>
  <w:style w:type="table" w:styleId="LightList-Accent5">
    <w:name w:val="Light List Accent 5"/>
    <w:basedOn w:val="TableNormal"/>
    <w:uiPriority w:val="61"/>
    <w:rsid w:val="006670B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6670B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8">
    <w:name w:val="Table Grid 8"/>
    <w:basedOn w:val="TableNormal"/>
    <w:rsid w:val="003350D6"/>
    <w:pPr>
      <w:spacing w:before="120" w:after="120"/>
      <w:ind w:left="1440" w:right="567"/>
    </w:pPr>
    <w:rPr>
      <w:rFonts w:ascii="Arial" w:hAnsi="Arial"/>
      <w:sz w:val="16"/>
    </w:rPr>
    <w:tblPr>
      <w:tblStyleRow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rFonts w:ascii="Arial" w:hAnsi="Arial"/>
        <w:b/>
        <w:bCs/>
        <w:i w:val="0"/>
        <w:color w:val="FFFFFF"/>
        <w:sz w:val="20"/>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rPr>
        <w:rFonts w:ascii="Arial" w:hAnsi="Arial"/>
        <w:sz w:val="16"/>
      </w:rPr>
    </w:tblStylePr>
    <w:tblStylePr w:type="band2Horz">
      <w:rPr>
        <w:rFonts w:ascii="Arial" w:hAnsi="Arial"/>
        <w:sz w:val="16"/>
      </w:rPr>
    </w:tblStylePr>
  </w:style>
  <w:style w:type="paragraph" w:customStyle="1" w:styleId="Copyright">
    <w:name w:val="Copyright"/>
    <w:uiPriority w:val="99"/>
    <w:rsid w:val="007057A9"/>
    <w:rPr>
      <w:rFonts w:ascii="Arial" w:hAnsi="Arial" w:cs="Arial"/>
      <w:bCs/>
      <w:kern w:val="32"/>
      <w:sz w:val="10"/>
      <w:szCs w:val="32"/>
      <w:lang w:val="en-US" w:eastAsia="en-US"/>
    </w:rPr>
  </w:style>
  <w:style w:type="paragraph" w:customStyle="1" w:styleId="CopyrightText0">
    <w:name w:val="Copyright © Text"/>
    <w:basedOn w:val="Normal"/>
    <w:uiPriority w:val="99"/>
    <w:rsid w:val="007057A9"/>
    <w:pPr>
      <w:widowControl w:val="0"/>
      <w:autoSpaceDE w:val="0"/>
      <w:autoSpaceDN w:val="0"/>
      <w:adjustRightInd w:val="0"/>
      <w:spacing w:line="140" w:lineRule="atLeast"/>
      <w:textAlignment w:val="center"/>
    </w:pPr>
    <w:rPr>
      <w:rFonts w:ascii="ProximaNova-Light" w:hAnsi="ProximaNova-Light" w:cs="ProximaNova-Light"/>
      <w:color w:val="000000"/>
      <w:spacing w:val="-1"/>
      <w:sz w:val="12"/>
      <w:szCs w:val="12"/>
      <w:lang w:eastAsia="en-US"/>
    </w:rPr>
  </w:style>
  <w:style w:type="paragraph" w:customStyle="1" w:styleId="TOCHeading2">
    <w:name w:val="TOC Heading2"/>
    <w:basedOn w:val="Normal"/>
    <w:rsid w:val="00CF3E21"/>
    <w:pPr>
      <w:keepNext/>
      <w:pageBreakBefore/>
      <w:pBdr>
        <w:top w:val="single" w:sz="48" w:space="26" w:color="002060"/>
      </w:pBdr>
      <w:spacing w:before="960" w:after="960"/>
      <w:ind w:left="1440"/>
    </w:pPr>
    <w:rPr>
      <w:sz w:val="36"/>
    </w:rPr>
  </w:style>
  <w:style w:type="paragraph" w:styleId="Subtitle">
    <w:name w:val="Subtitle"/>
    <w:basedOn w:val="Normal"/>
    <w:next w:val="Normal"/>
    <w:link w:val="SubtitleChar"/>
    <w:uiPriority w:val="11"/>
    <w:qFormat/>
    <w:rsid w:val="008305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05A9"/>
    <w:rPr>
      <w:rFonts w:asciiTheme="majorHAnsi" w:eastAsiaTheme="majorEastAsia" w:hAnsiTheme="majorHAnsi" w:cstheme="majorBidi"/>
      <w:i/>
      <w:iCs/>
      <w:color w:val="4F81BD" w:themeColor="accent1"/>
      <w:spacing w:val="15"/>
      <w:sz w:val="24"/>
      <w:szCs w:val="24"/>
      <w:lang w:val="en-US" w:eastAsia="es-ES"/>
    </w:rPr>
  </w:style>
  <w:style w:type="table" w:customStyle="1" w:styleId="InforTable0">
    <w:name w:val="Infor Table"/>
    <w:basedOn w:val="TableNormal"/>
    <w:uiPriority w:val="99"/>
    <w:rsid w:val="006670B8"/>
    <w:pPr>
      <w:jc w:val="center"/>
    </w:pPr>
    <w:rPr>
      <w:rFonts w:ascii="Arial" w:eastAsiaTheme="minorEastAsia" w:hAnsi="Arial" w:cstheme="minorBidi"/>
      <w:sz w:val="16"/>
      <w:szCs w:val="22"/>
      <w:lang w:val="es-AR" w:eastAsia="es-AR"/>
    </w:rPr>
    <w:tblPr>
      <w:tblStyleRowBandSize w:val="1"/>
    </w:tblPr>
    <w:tcPr>
      <w:shd w:val="clear" w:color="auto" w:fill="auto"/>
      <w:vAlign w:val="center"/>
    </w:tcPr>
    <w:tblStylePr w:type="firstRow">
      <w:pPr>
        <w:wordWrap/>
        <w:jc w:val="left"/>
      </w:pPr>
      <w:rPr>
        <w:rFonts w:ascii="Arial" w:hAnsi="Arial"/>
        <w:b/>
        <w:color w:val="FFFFFF" w:themeColor="background1"/>
        <w:sz w:val="16"/>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13A3F7"/>
      </w:tcPr>
    </w:tblStylePr>
    <w:tblStylePr w:type="lastRow">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tblStylePr w:type="band1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E8E8E8"/>
      </w:tcPr>
    </w:tblStylePr>
    <w:tblStylePr w:type="band2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styleId="LightShading-Accent3">
    <w:name w:val="Light Shading Accent 3"/>
    <w:basedOn w:val="TableNormal"/>
    <w:uiPriority w:val="60"/>
    <w:rsid w:val="008305A9"/>
    <w:rPr>
      <w:rFonts w:asciiTheme="minorHAnsi" w:eastAsiaTheme="minorEastAsia" w:hAnsiTheme="minorHAnsi" w:cstheme="minorBidi"/>
      <w:color w:val="76923C" w:themeColor="accent3" w:themeShade="BF"/>
      <w:sz w:val="22"/>
      <w:szCs w:val="22"/>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itleChar">
    <w:name w:val="Title Char"/>
    <w:basedOn w:val="DefaultParagraphFont"/>
    <w:link w:val="Title"/>
    <w:uiPriority w:val="10"/>
    <w:rsid w:val="006670B8"/>
    <w:rPr>
      <w:rFonts w:ascii="Arial" w:hAnsi="Arial"/>
      <w:sz w:val="48"/>
      <w:lang w:val="en-US" w:eastAsia="es-ES"/>
    </w:rPr>
  </w:style>
  <w:style w:type="character" w:customStyle="1" w:styleId="BodyTextChar">
    <w:name w:val="Body Text Char"/>
    <w:basedOn w:val="DefaultParagraphFont"/>
    <w:link w:val="BodyText"/>
    <w:rsid w:val="006670B8"/>
    <w:rPr>
      <w:rFonts w:ascii="Arial" w:hAnsi="Arial"/>
      <w:lang w:val="en-US" w:eastAsia="es-ES"/>
    </w:rPr>
  </w:style>
  <w:style w:type="character" w:customStyle="1" w:styleId="FooterChar">
    <w:name w:val="Footer Char"/>
    <w:basedOn w:val="DefaultParagraphFont"/>
    <w:link w:val="Footer"/>
    <w:rsid w:val="006670B8"/>
    <w:rPr>
      <w:rFonts w:ascii="Arial" w:hAnsi="Arial"/>
      <w:sz w:val="16"/>
      <w:lang w:val="en-US" w:eastAsia="es-ES"/>
    </w:rPr>
  </w:style>
  <w:style w:type="character" w:customStyle="1" w:styleId="HeaderChar">
    <w:name w:val="Header Char"/>
    <w:basedOn w:val="DefaultParagraphFont"/>
    <w:link w:val="Header"/>
    <w:rsid w:val="006670B8"/>
    <w:rPr>
      <w:rFonts w:ascii="Arial" w:hAnsi="Arial"/>
      <w:sz w:val="16"/>
      <w:lang w:val="en-US" w:eastAsia="es-ES"/>
    </w:rPr>
  </w:style>
  <w:style w:type="character" w:customStyle="1" w:styleId="Heading1Char">
    <w:name w:val="Heading 1 Char"/>
    <w:aliases w:val="HD1 Char,Heading 1-Subhead Char,lwH1 Char"/>
    <w:basedOn w:val="DefaultParagraphFont"/>
    <w:link w:val="Heading1"/>
    <w:uiPriority w:val="9"/>
    <w:rsid w:val="006670B8"/>
    <w:rPr>
      <w:rFonts w:ascii="Arial" w:hAnsi="Arial"/>
      <w:b/>
      <w:caps/>
      <w:sz w:val="28"/>
      <w:lang w:val="en-US" w:eastAsia="es-ES"/>
    </w:rPr>
  </w:style>
  <w:style w:type="character" w:customStyle="1" w:styleId="Heading2Char">
    <w:name w:val="Heading 2 Char"/>
    <w:aliases w:val="HD2 Char,Subheader Char,lwH2 Char"/>
    <w:basedOn w:val="DefaultParagraphFont"/>
    <w:link w:val="Heading2"/>
    <w:rsid w:val="006670B8"/>
    <w:rPr>
      <w:rFonts w:ascii="Arial" w:hAnsi="Arial"/>
      <w:b/>
      <w:sz w:val="28"/>
      <w:lang w:val="en-US" w:eastAsia="es-ES"/>
    </w:rPr>
  </w:style>
  <w:style w:type="character" w:customStyle="1" w:styleId="Heading3Char">
    <w:name w:val="Heading 3 Char"/>
    <w:aliases w:val="lwH3 Char"/>
    <w:basedOn w:val="DefaultParagraphFont"/>
    <w:link w:val="Heading3"/>
    <w:uiPriority w:val="9"/>
    <w:rsid w:val="006670B8"/>
    <w:rPr>
      <w:rFonts w:ascii="Arial" w:hAnsi="Arial"/>
      <w:b/>
      <w:caps/>
      <w:sz w:val="24"/>
      <w:lang w:val="en-US" w:eastAsia="es-ES"/>
    </w:rPr>
  </w:style>
  <w:style w:type="character" w:customStyle="1" w:styleId="Heading4Char">
    <w:name w:val="Heading 4 Char"/>
    <w:aliases w:val="lwH4 Char"/>
    <w:basedOn w:val="DefaultParagraphFont"/>
    <w:link w:val="Heading4"/>
    <w:uiPriority w:val="9"/>
    <w:rsid w:val="006670B8"/>
    <w:rPr>
      <w:rFonts w:ascii="Arial" w:hAnsi="Arial"/>
      <w:b/>
      <w:sz w:val="24"/>
      <w:lang w:val="en-US" w:eastAsia="es-ES"/>
    </w:rPr>
  </w:style>
  <w:style w:type="character" w:customStyle="1" w:styleId="Heading5Char">
    <w:name w:val="Heading 5 Char"/>
    <w:aliases w:val="lwH5 Char"/>
    <w:basedOn w:val="DefaultParagraphFont"/>
    <w:link w:val="Heading5"/>
    <w:uiPriority w:val="9"/>
    <w:rsid w:val="006670B8"/>
    <w:rPr>
      <w:rFonts w:ascii="Arial" w:hAnsi="Arial"/>
      <w:b/>
      <w:caps/>
      <w:lang w:val="en-US" w:eastAsia="es-ES"/>
    </w:rPr>
  </w:style>
  <w:style w:type="character" w:customStyle="1" w:styleId="Heading6Char">
    <w:name w:val="Heading 6 Char"/>
    <w:basedOn w:val="DefaultParagraphFont"/>
    <w:link w:val="Heading6"/>
    <w:uiPriority w:val="9"/>
    <w:rsid w:val="006670B8"/>
    <w:rPr>
      <w:rFonts w:ascii="Arial" w:hAnsi="Arial"/>
      <w:b/>
      <w:lang w:val="en-US" w:eastAsia="es-ES"/>
    </w:rPr>
  </w:style>
  <w:style w:type="character" w:customStyle="1" w:styleId="Heading7Char">
    <w:name w:val="Heading 7 Char"/>
    <w:basedOn w:val="DefaultParagraphFont"/>
    <w:link w:val="Heading7"/>
    <w:uiPriority w:val="9"/>
    <w:rsid w:val="006670B8"/>
    <w:rPr>
      <w:rFonts w:ascii="Times" w:hAnsi="Times"/>
      <w:i/>
      <w:lang w:val="en-US" w:eastAsia="es-ES"/>
    </w:rPr>
  </w:style>
  <w:style w:type="character" w:customStyle="1" w:styleId="Heading8Char">
    <w:name w:val="Heading 8 Char"/>
    <w:basedOn w:val="DefaultParagraphFont"/>
    <w:link w:val="Heading8"/>
    <w:uiPriority w:val="9"/>
    <w:rsid w:val="006670B8"/>
    <w:rPr>
      <w:rFonts w:ascii="Arial" w:hAnsi="Arial"/>
      <w:b/>
      <w:lang w:val="en-US" w:eastAsia="es-ES"/>
    </w:rPr>
  </w:style>
  <w:style w:type="character" w:customStyle="1" w:styleId="Heading9Char">
    <w:name w:val="Heading 9 Char"/>
    <w:basedOn w:val="DefaultParagraphFont"/>
    <w:link w:val="Heading9"/>
    <w:uiPriority w:val="9"/>
    <w:rsid w:val="006670B8"/>
    <w:rPr>
      <w:rFonts w:ascii="Arial" w:hAnsi="Arial"/>
      <w:b/>
      <w:i/>
      <w:lang w:val="en-US" w:eastAsia="es-ES"/>
    </w:rPr>
  </w:style>
  <w:style w:type="character" w:styleId="CommentReference">
    <w:name w:val="annotation reference"/>
    <w:basedOn w:val="DefaultParagraphFont"/>
    <w:uiPriority w:val="99"/>
    <w:unhideWhenUsed/>
    <w:rsid w:val="006670B8"/>
    <w:rPr>
      <w:sz w:val="16"/>
      <w:szCs w:val="16"/>
    </w:rPr>
  </w:style>
  <w:style w:type="paragraph" w:styleId="CommentText">
    <w:name w:val="annotation text"/>
    <w:basedOn w:val="Normal"/>
    <w:link w:val="CommentTextChar"/>
    <w:uiPriority w:val="99"/>
    <w:unhideWhenUsed/>
    <w:rsid w:val="006670B8"/>
  </w:style>
  <w:style w:type="character" w:customStyle="1" w:styleId="CommentTextChar">
    <w:name w:val="Comment Text Char"/>
    <w:basedOn w:val="DefaultParagraphFont"/>
    <w:link w:val="CommentText"/>
    <w:uiPriority w:val="99"/>
    <w:rsid w:val="006670B8"/>
    <w:rPr>
      <w:rFonts w:ascii="Arial" w:hAnsi="Arial"/>
      <w:lang w:val="en-US" w:eastAsia="es-ES"/>
    </w:rPr>
  </w:style>
  <w:style w:type="paragraph" w:styleId="CommentSubject">
    <w:name w:val="annotation subject"/>
    <w:basedOn w:val="CommentText"/>
    <w:next w:val="CommentText"/>
    <w:link w:val="CommentSubjectChar"/>
    <w:uiPriority w:val="99"/>
    <w:unhideWhenUsed/>
    <w:rsid w:val="006670B8"/>
    <w:rPr>
      <w:b/>
      <w:bCs/>
    </w:rPr>
  </w:style>
  <w:style w:type="character" w:customStyle="1" w:styleId="CommentSubjectChar">
    <w:name w:val="Comment Subject Char"/>
    <w:basedOn w:val="CommentTextChar"/>
    <w:link w:val="CommentSubject"/>
    <w:uiPriority w:val="99"/>
    <w:rsid w:val="006670B8"/>
    <w:rPr>
      <w:rFonts w:ascii="Arial" w:hAnsi="Arial"/>
      <w:b/>
      <w:bCs/>
      <w:lang w:val="en-US" w:eastAsia="es-ES"/>
    </w:rPr>
  </w:style>
  <w:style w:type="paragraph" w:styleId="NormalWeb">
    <w:name w:val="Normal (Web)"/>
    <w:basedOn w:val="Normal"/>
    <w:uiPriority w:val="99"/>
    <w:unhideWhenUsed/>
    <w:rsid w:val="006670B8"/>
    <w:pPr>
      <w:spacing w:before="100" w:beforeAutospacing="1" w:after="100" w:afterAutospacing="1"/>
    </w:pPr>
    <w:rPr>
      <w:rFonts w:ascii="Times New Roman" w:hAnsi="Times New Roman"/>
      <w:sz w:val="24"/>
      <w:szCs w:val="24"/>
      <w:lang w:val="en-AU" w:eastAsia="en-AU"/>
    </w:rPr>
  </w:style>
  <w:style w:type="character" w:styleId="PlaceholderText">
    <w:name w:val="Placeholder Text"/>
    <w:basedOn w:val="DefaultParagraphFont"/>
    <w:uiPriority w:val="99"/>
    <w:semiHidden/>
    <w:rsid w:val="001A6B21"/>
    <w:rPr>
      <w:color w:val="808080"/>
    </w:rPr>
  </w:style>
  <w:style w:type="paragraph" w:styleId="TOCHeading">
    <w:name w:val="TOC Heading"/>
    <w:basedOn w:val="Heading1"/>
    <w:next w:val="Normal"/>
    <w:uiPriority w:val="39"/>
    <w:semiHidden/>
    <w:unhideWhenUsed/>
    <w:qFormat/>
    <w:rsid w:val="001F61FA"/>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character" w:styleId="Hyperlink">
    <w:name w:val="Hyperlink"/>
    <w:basedOn w:val="DefaultParagraphFont"/>
    <w:uiPriority w:val="99"/>
    <w:unhideWhenUsed/>
    <w:rsid w:val="001F61FA"/>
    <w:rPr>
      <w:color w:val="0000FF" w:themeColor="hyperlink"/>
      <w:u w:val="single"/>
    </w:rPr>
  </w:style>
  <w:style w:type="paragraph" w:styleId="ListParagraph">
    <w:name w:val="List Paragraph"/>
    <w:basedOn w:val="Normal"/>
    <w:uiPriority w:val="34"/>
    <w:qFormat/>
    <w:rsid w:val="00F52F62"/>
    <w:pPr>
      <w:spacing w:after="120"/>
      <w:ind w:left="720"/>
    </w:pPr>
    <w:rPr>
      <w:rFonts w:eastAsia="SimSun" w:cs="Arial"/>
      <w:lang w:val="en-AU" w:eastAsia="sv-SE"/>
    </w:rPr>
  </w:style>
  <w:style w:type="character" w:styleId="Emphasis">
    <w:name w:val="Emphasis"/>
    <w:basedOn w:val="DefaultParagraphFont"/>
    <w:qFormat/>
    <w:rsid w:val="00331E8C"/>
    <w:rPr>
      <w:i/>
      <w:iCs/>
    </w:rPr>
  </w:style>
  <w:style w:type="character" w:styleId="UnresolvedMention">
    <w:name w:val="Unresolved Mention"/>
    <w:basedOn w:val="DefaultParagraphFont"/>
    <w:uiPriority w:val="99"/>
    <w:semiHidden/>
    <w:unhideWhenUsed/>
    <w:rsid w:val="00DE032B"/>
    <w:rPr>
      <w:color w:val="605E5C"/>
      <w:shd w:val="clear" w:color="auto" w:fill="E1DFDD"/>
    </w:rPr>
  </w:style>
  <w:style w:type="paragraph" w:customStyle="1" w:styleId="FunctionalRequirement">
    <w:name w:val="Functional Requirement"/>
    <w:basedOn w:val="Heading3"/>
    <w:link w:val="FunctionalRequirementChar"/>
    <w:rsid w:val="00C24B23"/>
    <w:pPr>
      <w:framePr w:wrap="around" w:vAnchor="text" w:hAnchor="text" w:y="1"/>
      <w:numPr>
        <w:ilvl w:val="0"/>
        <w:numId w:val="9"/>
      </w:numPr>
      <w:tabs>
        <w:tab w:val="left" w:pos="1440"/>
      </w:tabs>
      <w:ind w:left="1800" w:hanging="1440"/>
    </w:pPr>
  </w:style>
  <w:style w:type="paragraph" w:customStyle="1" w:styleId="TableTitleGeorgia">
    <w:name w:val="Table Title_Georgia"/>
    <w:basedOn w:val="Normal"/>
    <w:uiPriority w:val="99"/>
    <w:qFormat/>
    <w:rsid w:val="00747A48"/>
    <w:pPr>
      <w:spacing w:after="40" w:line="200" w:lineRule="atLeast"/>
      <w:contextualSpacing/>
    </w:pPr>
    <w:rPr>
      <w:rFonts w:ascii="Georgia" w:hAnsi="Georgia" w:cs="Arial"/>
      <w:b/>
      <w:color w:val="FFFFFF"/>
      <w:szCs w:val="36"/>
      <w:lang w:val="es-ES" w:eastAsia="en-US"/>
    </w:rPr>
  </w:style>
  <w:style w:type="character" w:customStyle="1" w:styleId="FunctionalRequirementChar">
    <w:name w:val="Functional Requirement Char"/>
    <w:basedOn w:val="Heading3Char"/>
    <w:link w:val="FunctionalRequirement"/>
    <w:rsid w:val="00C24B23"/>
    <w:rPr>
      <w:rFonts w:ascii="Arial" w:hAnsi="Arial"/>
      <w:b/>
      <w:caps/>
      <w:sz w:val="24"/>
      <w:lang w:val="en-US" w:eastAsia="es-ES"/>
    </w:rPr>
  </w:style>
  <w:style w:type="paragraph" w:customStyle="1" w:styleId="TableTextGeorgia">
    <w:name w:val="Table Text_Georgia"/>
    <w:basedOn w:val="Normal"/>
    <w:uiPriority w:val="99"/>
    <w:qFormat/>
    <w:rsid w:val="00747A48"/>
    <w:pPr>
      <w:spacing w:after="40" w:line="200" w:lineRule="atLeast"/>
      <w:contextualSpacing/>
    </w:pPr>
    <w:rPr>
      <w:rFonts w:ascii="Georgia" w:hAnsi="Georgia"/>
      <w:lang w:eastAsia="en-US"/>
    </w:rPr>
  </w:style>
  <w:style w:type="paragraph" w:customStyle="1" w:styleId="FunctionalRequirements">
    <w:name w:val="Functional Requirements"/>
    <w:basedOn w:val="Heading3"/>
    <w:next w:val="BodyText"/>
    <w:link w:val="FunctionalRequirementsChar"/>
    <w:qFormat/>
    <w:rsid w:val="00E346F3"/>
    <w:pPr>
      <w:numPr>
        <w:ilvl w:val="0"/>
        <w:numId w:val="11"/>
      </w:numPr>
    </w:pPr>
  </w:style>
  <w:style w:type="character" w:customStyle="1" w:styleId="FunctionalRequirementsChar">
    <w:name w:val="Functional Requirements Char"/>
    <w:basedOn w:val="Heading3Char"/>
    <w:link w:val="FunctionalRequirements"/>
    <w:rsid w:val="00E346F3"/>
    <w:rPr>
      <w:rFonts w:ascii="Arial" w:hAnsi="Arial"/>
      <w:b/>
      <w:caps/>
      <w:sz w:val="24"/>
      <w:lang w:val="en-US" w:eastAsia="es-ES"/>
    </w:rPr>
  </w:style>
  <w:style w:type="character" w:styleId="FollowedHyperlink">
    <w:name w:val="FollowedHyperlink"/>
    <w:basedOn w:val="DefaultParagraphFont"/>
    <w:uiPriority w:val="99"/>
    <w:semiHidden/>
    <w:unhideWhenUsed/>
    <w:rsid w:val="00D813B0"/>
    <w:rPr>
      <w:color w:val="800080" w:themeColor="followedHyperlink"/>
      <w:u w:val="single"/>
    </w:rPr>
  </w:style>
  <w:style w:type="character" w:customStyle="1" w:styleId="eop">
    <w:name w:val="eop"/>
    <w:basedOn w:val="DefaultParagraphFont"/>
    <w:rsid w:val="00494B23"/>
  </w:style>
  <w:style w:type="character" w:customStyle="1" w:styleId="normaltextrun">
    <w:name w:val="normaltextrun"/>
    <w:basedOn w:val="DefaultParagraphFont"/>
    <w:rsid w:val="00494B23"/>
  </w:style>
  <w:style w:type="paragraph" w:styleId="Quote">
    <w:name w:val="Quote"/>
    <w:basedOn w:val="Normal"/>
    <w:next w:val="Normal"/>
    <w:link w:val="QuoteChar"/>
    <w:uiPriority w:val="29"/>
    <w:qFormat/>
    <w:rsid w:val="009E06A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9E06AB"/>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styleId="IntenseEmphasis">
    <w:name w:val="Intense Emphasis"/>
    <w:basedOn w:val="DefaultParagraphFont"/>
    <w:uiPriority w:val="21"/>
    <w:qFormat/>
    <w:rsid w:val="009E06AB"/>
    <w:rPr>
      <w:i/>
      <w:iCs/>
      <w:color w:val="365F91" w:themeColor="accent1" w:themeShade="BF"/>
    </w:rPr>
  </w:style>
  <w:style w:type="paragraph" w:styleId="IntenseQuote">
    <w:name w:val="Intense Quote"/>
    <w:basedOn w:val="Normal"/>
    <w:next w:val="Normal"/>
    <w:link w:val="IntenseQuoteChar"/>
    <w:uiPriority w:val="30"/>
    <w:qFormat/>
    <w:rsid w:val="009E06AB"/>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asciiTheme="minorHAnsi" w:eastAsiaTheme="minorHAnsi" w:hAnsiTheme="minorHAnsi" w:cstheme="minorBidi"/>
      <w:i/>
      <w:iCs/>
      <w:color w:val="365F9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9E06AB"/>
    <w:rPr>
      <w:rFonts w:asciiTheme="minorHAnsi" w:eastAsiaTheme="minorHAnsi" w:hAnsiTheme="minorHAnsi" w:cstheme="minorBidi"/>
      <w:i/>
      <w:iCs/>
      <w:color w:val="365F91" w:themeColor="accent1" w:themeShade="BF"/>
      <w:kern w:val="2"/>
      <w:sz w:val="22"/>
      <w:szCs w:val="22"/>
      <w:lang w:val="en-US" w:eastAsia="en-US"/>
      <w14:ligatures w14:val="standardContextual"/>
    </w:rPr>
  </w:style>
  <w:style w:type="character" w:styleId="IntenseReference">
    <w:name w:val="Intense Reference"/>
    <w:basedOn w:val="DefaultParagraphFont"/>
    <w:uiPriority w:val="32"/>
    <w:qFormat/>
    <w:rsid w:val="009E06AB"/>
    <w:rPr>
      <w:b/>
      <w:bCs/>
      <w:smallCaps/>
      <w:color w:val="365F91" w:themeColor="accent1" w:themeShade="BF"/>
      <w:spacing w:val="5"/>
    </w:rPr>
  </w:style>
  <w:style w:type="paragraph" w:customStyle="1" w:styleId="msonormal0">
    <w:name w:val="msonormal"/>
    <w:basedOn w:val="Normal"/>
    <w:rsid w:val="009E06AB"/>
    <w:pPr>
      <w:spacing w:before="100" w:beforeAutospacing="1" w:after="100" w:afterAutospacing="1"/>
    </w:pPr>
    <w:rPr>
      <w:rFonts w:ascii="Times New Roman" w:hAnsi="Times New Roman"/>
      <w:sz w:val="24"/>
      <w:szCs w:val="24"/>
      <w:lang w:eastAsia="en-US"/>
    </w:rPr>
  </w:style>
  <w:style w:type="paragraph" w:customStyle="1" w:styleId="xl66">
    <w:name w:val="xl66"/>
    <w:basedOn w:val="Normal"/>
    <w:rsid w:val="009E06AB"/>
    <w:pPr>
      <w:spacing w:before="100" w:beforeAutospacing="1" w:after="100" w:afterAutospacing="1"/>
    </w:pPr>
    <w:rPr>
      <w:rFonts w:ascii="Times New Roman" w:hAnsi="Times New Roman"/>
      <w:sz w:val="24"/>
      <w:szCs w:val="24"/>
      <w:lang w:eastAsia="en-US"/>
    </w:rPr>
  </w:style>
  <w:style w:type="paragraph" w:customStyle="1" w:styleId="xl67">
    <w:name w:val="xl67"/>
    <w:basedOn w:val="Normal"/>
    <w:rsid w:val="009E06AB"/>
    <w:pPr>
      <w:shd w:val="clear" w:color="000000" w:fill="DAE9F8"/>
      <w:spacing w:before="100" w:beforeAutospacing="1" w:after="100" w:afterAutospacing="1"/>
    </w:pPr>
    <w:rPr>
      <w:rFonts w:ascii="Times New Roman" w:hAnsi="Times New Roman"/>
      <w:sz w:val="24"/>
      <w:szCs w:val="24"/>
      <w:lang w:eastAsia="en-US"/>
    </w:rPr>
  </w:style>
  <w:style w:type="paragraph" w:customStyle="1" w:styleId="xl68">
    <w:name w:val="xl68"/>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b/>
      <w:bCs/>
      <w:color w:val="000000"/>
      <w:sz w:val="14"/>
      <w:szCs w:val="14"/>
      <w:lang w:eastAsia="en-US"/>
    </w:rPr>
  </w:style>
  <w:style w:type="paragraph" w:customStyle="1" w:styleId="xl69">
    <w:name w:val="xl69"/>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b/>
      <w:bCs/>
      <w:color w:val="FF0000"/>
      <w:sz w:val="14"/>
      <w:szCs w:val="14"/>
      <w:lang w:eastAsia="en-US"/>
    </w:rPr>
  </w:style>
  <w:style w:type="paragraph" w:customStyle="1" w:styleId="xl70">
    <w:name w:val="xl70"/>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14"/>
      <w:szCs w:val="14"/>
      <w:lang w:eastAsia="en-US"/>
    </w:rPr>
  </w:style>
  <w:style w:type="paragraph" w:customStyle="1" w:styleId="xl71">
    <w:name w:val="xl71"/>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b/>
      <w:bCs/>
      <w:sz w:val="14"/>
      <w:szCs w:val="14"/>
      <w:lang w:eastAsia="en-US"/>
    </w:rPr>
  </w:style>
  <w:style w:type="paragraph" w:customStyle="1" w:styleId="xl72">
    <w:name w:val="xl72"/>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b/>
      <w:bCs/>
      <w:sz w:val="14"/>
      <w:szCs w:val="14"/>
      <w:lang w:eastAsia="en-US"/>
    </w:rPr>
  </w:style>
  <w:style w:type="paragraph" w:customStyle="1" w:styleId="xl73">
    <w:name w:val="xl73"/>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color w:val="000000"/>
      <w:sz w:val="14"/>
      <w:szCs w:val="14"/>
      <w:lang w:eastAsia="en-US"/>
    </w:rPr>
  </w:style>
  <w:style w:type="paragraph" w:customStyle="1" w:styleId="xl74">
    <w:name w:val="xl74"/>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14"/>
      <w:szCs w:val="14"/>
      <w:lang w:eastAsia="en-US"/>
    </w:rPr>
  </w:style>
  <w:style w:type="paragraph" w:customStyle="1" w:styleId="xl75">
    <w:name w:val="xl75"/>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b/>
      <w:bCs/>
      <w:color w:val="FF0000"/>
      <w:sz w:val="14"/>
      <w:szCs w:val="14"/>
      <w:lang w:eastAsia="en-US"/>
    </w:rPr>
  </w:style>
  <w:style w:type="paragraph" w:customStyle="1" w:styleId="xl76">
    <w:name w:val="xl76"/>
    <w:basedOn w:val="Normal"/>
    <w:rsid w:val="009E06A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rFonts w:cs="Arial"/>
      <w:sz w:val="14"/>
      <w:szCs w:val="14"/>
      <w:lang w:eastAsia="en-US"/>
    </w:rPr>
  </w:style>
  <w:style w:type="paragraph" w:customStyle="1" w:styleId="xl77">
    <w:name w:val="xl77"/>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b/>
      <w:bCs/>
      <w:color w:val="161618"/>
      <w:sz w:val="14"/>
      <w:szCs w:val="14"/>
      <w:lang w:eastAsia="en-US"/>
    </w:rPr>
  </w:style>
  <w:style w:type="paragraph" w:customStyle="1" w:styleId="xl78">
    <w:name w:val="xl78"/>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color w:val="FF0000"/>
      <w:sz w:val="14"/>
      <w:szCs w:val="14"/>
      <w:lang w:eastAsia="en-US"/>
    </w:rPr>
  </w:style>
  <w:style w:type="paragraph" w:customStyle="1" w:styleId="xl79">
    <w:name w:val="xl79"/>
    <w:basedOn w:val="Normal"/>
    <w:rsid w:val="009E06AB"/>
    <w:pPr>
      <w:spacing w:before="100" w:beforeAutospacing="1" w:after="100" w:afterAutospacing="1"/>
      <w:jc w:val="center"/>
    </w:pPr>
    <w:rPr>
      <w:rFonts w:ascii="Times New Roman" w:hAnsi="Times New Roman"/>
      <w:sz w:val="24"/>
      <w:szCs w:val="24"/>
      <w:lang w:eastAsia="en-US"/>
    </w:rPr>
  </w:style>
  <w:style w:type="paragraph" w:customStyle="1" w:styleId="xl80">
    <w:name w:val="xl80"/>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16"/>
      <w:szCs w:val="16"/>
      <w:lang w:eastAsia="en-US"/>
    </w:rPr>
  </w:style>
  <w:style w:type="paragraph" w:customStyle="1" w:styleId="xl81">
    <w:name w:val="xl81"/>
    <w:basedOn w:val="Normal"/>
    <w:rsid w:val="009E06A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16"/>
      <w:szCs w:val="16"/>
      <w:lang w:eastAsia="en-US"/>
    </w:rPr>
  </w:style>
  <w:style w:type="character" w:styleId="Mention">
    <w:name w:val="Mention"/>
    <w:basedOn w:val="DefaultParagraphFont"/>
    <w:uiPriority w:val="99"/>
    <w:unhideWhenUsed/>
    <w:rsid w:val="0047496E"/>
    <w:rPr>
      <w:color w:val="2B579A"/>
      <w:shd w:val="clear" w:color="auto" w:fill="E1DFDD"/>
    </w:rPr>
  </w:style>
  <w:style w:type="table" w:styleId="GridTable4-Accent1">
    <w:name w:val="Grid Table 4 Accent 1"/>
    <w:basedOn w:val="TableNormal"/>
    <w:uiPriority w:val="49"/>
    <w:rsid w:val="00D8337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1A7225"/>
    <w:rPr>
      <w:rFonts w:ascii="Arial" w:hAnsi="Arial"/>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2891">
      <w:bodyDiv w:val="1"/>
      <w:marLeft w:val="0"/>
      <w:marRight w:val="0"/>
      <w:marTop w:val="0"/>
      <w:marBottom w:val="0"/>
      <w:divBdr>
        <w:top w:val="none" w:sz="0" w:space="0" w:color="auto"/>
        <w:left w:val="none" w:sz="0" w:space="0" w:color="auto"/>
        <w:bottom w:val="none" w:sz="0" w:space="0" w:color="auto"/>
        <w:right w:val="none" w:sz="0" w:space="0" w:color="auto"/>
      </w:divBdr>
    </w:div>
    <w:div w:id="106315473">
      <w:bodyDiv w:val="1"/>
      <w:marLeft w:val="0"/>
      <w:marRight w:val="0"/>
      <w:marTop w:val="0"/>
      <w:marBottom w:val="0"/>
      <w:divBdr>
        <w:top w:val="none" w:sz="0" w:space="0" w:color="auto"/>
        <w:left w:val="none" w:sz="0" w:space="0" w:color="auto"/>
        <w:bottom w:val="none" w:sz="0" w:space="0" w:color="auto"/>
        <w:right w:val="none" w:sz="0" w:space="0" w:color="auto"/>
      </w:divBdr>
    </w:div>
    <w:div w:id="141393019">
      <w:bodyDiv w:val="1"/>
      <w:marLeft w:val="0"/>
      <w:marRight w:val="0"/>
      <w:marTop w:val="0"/>
      <w:marBottom w:val="0"/>
      <w:divBdr>
        <w:top w:val="none" w:sz="0" w:space="0" w:color="auto"/>
        <w:left w:val="none" w:sz="0" w:space="0" w:color="auto"/>
        <w:bottom w:val="none" w:sz="0" w:space="0" w:color="auto"/>
        <w:right w:val="none" w:sz="0" w:space="0" w:color="auto"/>
      </w:divBdr>
    </w:div>
    <w:div w:id="147600898">
      <w:bodyDiv w:val="1"/>
      <w:marLeft w:val="0"/>
      <w:marRight w:val="0"/>
      <w:marTop w:val="0"/>
      <w:marBottom w:val="0"/>
      <w:divBdr>
        <w:top w:val="none" w:sz="0" w:space="0" w:color="auto"/>
        <w:left w:val="none" w:sz="0" w:space="0" w:color="auto"/>
        <w:bottom w:val="none" w:sz="0" w:space="0" w:color="auto"/>
        <w:right w:val="none" w:sz="0" w:space="0" w:color="auto"/>
      </w:divBdr>
    </w:div>
    <w:div w:id="205533664">
      <w:bodyDiv w:val="1"/>
      <w:marLeft w:val="0"/>
      <w:marRight w:val="0"/>
      <w:marTop w:val="0"/>
      <w:marBottom w:val="0"/>
      <w:divBdr>
        <w:top w:val="none" w:sz="0" w:space="0" w:color="auto"/>
        <w:left w:val="none" w:sz="0" w:space="0" w:color="auto"/>
        <w:bottom w:val="none" w:sz="0" w:space="0" w:color="auto"/>
        <w:right w:val="none" w:sz="0" w:space="0" w:color="auto"/>
      </w:divBdr>
    </w:div>
    <w:div w:id="214393125">
      <w:bodyDiv w:val="1"/>
      <w:marLeft w:val="0"/>
      <w:marRight w:val="0"/>
      <w:marTop w:val="0"/>
      <w:marBottom w:val="0"/>
      <w:divBdr>
        <w:top w:val="none" w:sz="0" w:space="0" w:color="auto"/>
        <w:left w:val="none" w:sz="0" w:space="0" w:color="auto"/>
        <w:bottom w:val="none" w:sz="0" w:space="0" w:color="auto"/>
        <w:right w:val="none" w:sz="0" w:space="0" w:color="auto"/>
      </w:divBdr>
    </w:div>
    <w:div w:id="265120375">
      <w:bodyDiv w:val="1"/>
      <w:marLeft w:val="0"/>
      <w:marRight w:val="0"/>
      <w:marTop w:val="0"/>
      <w:marBottom w:val="0"/>
      <w:divBdr>
        <w:top w:val="none" w:sz="0" w:space="0" w:color="auto"/>
        <w:left w:val="none" w:sz="0" w:space="0" w:color="auto"/>
        <w:bottom w:val="none" w:sz="0" w:space="0" w:color="auto"/>
        <w:right w:val="none" w:sz="0" w:space="0" w:color="auto"/>
      </w:divBdr>
    </w:div>
    <w:div w:id="314992855">
      <w:bodyDiv w:val="1"/>
      <w:marLeft w:val="0"/>
      <w:marRight w:val="0"/>
      <w:marTop w:val="0"/>
      <w:marBottom w:val="0"/>
      <w:divBdr>
        <w:top w:val="none" w:sz="0" w:space="0" w:color="auto"/>
        <w:left w:val="none" w:sz="0" w:space="0" w:color="auto"/>
        <w:bottom w:val="none" w:sz="0" w:space="0" w:color="auto"/>
        <w:right w:val="none" w:sz="0" w:space="0" w:color="auto"/>
      </w:divBdr>
    </w:div>
    <w:div w:id="371804985">
      <w:bodyDiv w:val="1"/>
      <w:marLeft w:val="0"/>
      <w:marRight w:val="0"/>
      <w:marTop w:val="0"/>
      <w:marBottom w:val="0"/>
      <w:divBdr>
        <w:top w:val="none" w:sz="0" w:space="0" w:color="auto"/>
        <w:left w:val="none" w:sz="0" w:space="0" w:color="auto"/>
        <w:bottom w:val="none" w:sz="0" w:space="0" w:color="auto"/>
        <w:right w:val="none" w:sz="0" w:space="0" w:color="auto"/>
      </w:divBdr>
    </w:div>
    <w:div w:id="431516801">
      <w:bodyDiv w:val="1"/>
      <w:marLeft w:val="0"/>
      <w:marRight w:val="0"/>
      <w:marTop w:val="0"/>
      <w:marBottom w:val="0"/>
      <w:divBdr>
        <w:top w:val="none" w:sz="0" w:space="0" w:color="auto"/>
        <w:left w:val="none" w:sz="0" w:space="0" w:color="auto"/>
        <w:bottom w:val="none" w:sz="0" w:space="0" w:color="auto"/>
        <w:right w:val="none" w:sz="0" w:space="0" w:color="auto"/>
      </w:divBdr>
    </w:div>
    <w:div w:id="467478027">
      <w:bodyDiv w:val="1"/>
      <w:marLeft w:val="0"/>
      <w:marRight w:val="0"/>
      <w:marTop w:val="0"/>
      <w:marBottom w:val="0"/>
      <w:divBdr>
        <w:top w:val="none" w:sz="0" w:space="0" w:color="auto"/>
        <w:left w:val="none" w:sz="0" w:space="0" w:color="auto"/>
        <w:bottom w:val="none" w:sz="0" w:space="0" w:color="auto"/>
        <w:right w:val="none" w:sz="0" w:space="0" w:color="auto"/>
      </w:divBdr>
    </w:div>
    <w:div w:id="492378957">
      <w:bodyDiv w:val="1"/>
      <w:marLeft w:val="0"/>
      <w:marRight w:val="0"/>
      <w:marTop w:val="0"/>
      <w:marBottom w:val="0"/>
      <w:divBdr>
        <w:top w:val="none" w:sz="0" w:space="0" w:color="auto"/>
        <w:left w:val="none" w:sz="0" w:space="0" w:color="auto"/>
        <w:bottom w:val="none" w:sz="0" w:space="0" w:color="auto"/>
        <w:right w:val="none" w:sz="0" w:space="0" w:color="auto"/>
      </w:divBdr>
    </w:div>
    <w:div w:id="500780603">
      <w:bodyDiv w:val="1"/>
      <w:marLeft w:val="0"/>
      <w:marRight w:val="0"/>
      <w:marTop w:val="0"/>
      <w:marBottom w:val="0"/>
      <w:divBdr>
        <w:top w:val="none" w:sz="0" w:space="0" w:color="auto"/>
        <w:left w:val="none" w:sz="0" w:space="0" w:color="auto"/>
        <w:bottom w:val="none" w:sz="0" w:space="0" w:color="auto"/>
        <w:right w:val="none" w:sz="0" w:space="0" w:color="auto"/>
      </w:divBdr>
    </w:div>
    <w:div w:id="551625452">
      <w:bodyDiv w:val="1"/>
      <w:marLeft w:val="0"/>
      <w:marRight w:val="0"/>
      <w:marTop w:val="0"/>
      <w:marBottom w:val="0"/>
      <w:divBdr>
        <w:top w:val="none" w:sz="0" w:space="0" w:color="auto"/>
        <w:left w:val="none" w:sz="0" w:space="0" w:color="auto"/>
        <w:bottom w:val="none" w:sz="0" w:space="0" w:color="auto"/>
        <w:right w:val="none" w:sz="0" w:space="0" w:color="auto"/>
      </w:divBdr>
      <w:divsChild>
        <w:div w:id="47269758">
          <w:marLeft w:val="0"/>
          <w:marRight w:val="0"/>
          <w:marTop w:val="0"/>
          <w:marBottom w:val="0"/>
          <w:divBdr>
            <w:top w:val="none" w:sz="0" w:space="0" w:color="auto"/>
            <w:left w:val="none" w:sz="0" w:space="0" w:color="auto"/>
            <w:bottom w:val="none" w:sz="0" w:space="0" w:color="auto"/>
            <w:right w:val="none" w:sz="0" w:space="0" w:color="auto"/>
          </w:divBdr>
          <w:divsChild>
            <w:div w:id="1240674497">
              <w:marLeft w:val="0"/>
              <w:marRight w:val="0"/>
              <w:marTop w:val="0"/>
              <w:marBottom w:val="0"/>
              <w:divBdr>
                <w:top w:val="none" w:sz="0" w:space="0" w:color="auto"/>
                <w:left w:val="none" w:sz="0" w:space="0" w:color="auto"/>
                <w:bottom w:val="none" w:sz="0" w:space="0" w:color="auto"/>
                <w:right w:val="none" w:sz="0" w:space="0" w:color="auto"/>
              </w:divBdr>
            </w:div>
          </w:divsChild>
        </w:div>
        <w:div w:id="80295983">
          <w:marLeft w:val="0"/>
          <w:marRight w:val="0"/>
          <w:marTop w:val="0"/>
          <w:marBottom w:val="0"/>
          <w:divBdr>
            <w:top w:val="none" w:sz="0" w:space="0" w:color="auto"/>
            <w:left w:val="none" w:sz="0" w:space="0" w:color="auto"/>
            <w:bottom w:val="none" w:sz="0" w:space="0" w:color="auto"/>
            <w:right w:val="none" w:sz="0" w:space="0" w:color="auto"/>
          </w:divBdr>
          <w:divsChild>
            <w:div w:id="555899286">
              <w:marLeft w:val="0"/>
              <w:marRight w:val="0"/>
              <w:marTop w:val="0"/>
              <w:marBottom w:val="0"/>
              <w:divBdr>
                <w:top w:val="none" w:sz="0" w:space="0" w:color="auto"/>
                <w:left w:val="none" w:sz="0" w:space="0" w:color="auto"/>
                <w:bottom w:val="none" w:sz="0" w:space="0" w:color="auto"/>
                <w:right w:val="none" w:sz="0" w:space="0" w:color="auto"/>
              </w:divBdr>
            </w:div>
          </w:divsChild>
        </w:div>
        <w:div w:id="99028370">
          <w:marLeft w:val="0"/>
          <w:marRight w:val="0"/>
          <w:marTop w:val="0"/>
          <w:marBottom w:val="0"/>
          <w:divBdr>
            <w:top w:val="none" w:sz="0" w:space="0" w:color="auto"/>
            <w:left w:val="none" w:sz="0" w:space="0" w:color="auto"/>
            <w:bottom w:val="none" w:sz="0" w:space="0" w:color="auto"/>
            <w:right w:val="none" w:sz="0" w:space="0" w:color="auto"/>
          </w:divBdr>
          <w:divsChild>
            <w:div w:id="473765169">
              <w:marLeft w:val="0"/>
              <w:marRight w:val="0"/>
              <w:marTop w:val="0"/>
              <w:marBottom w:val="0"/>
              <w:divBdr>
                <w:top w:val="none" w:sz="0" w:space="0" w:color="auto"/>
                <w:left w:val="none" w:sz="0" w:space="0" w:color="auto"/>
                <w:bottom w:val="none" w:sz="0" w:space="0" w:color="auto"/>
                <w:right w:val="none" w:sz="0" w:space="0" w:color="auto"/>
              </w:divBdr>
            </w:div>
          </w:divsChild>
        </w:div>
        <w:div w:id="136530539">
          <w:marLeft w:val="0"/>
          <w:marRight w:val="0"/>
          <w:marTop w:val="0"/>
          <w:marBottom w:val="0"/>
          <w:divBdr>
            <w:top w:val="none" w:sz="0" w:space="0" w:color="auto"/>
            <w:left w:val="none" w:sz="0" w:space="0" w:color="auto"/>
            <w:bottom w:val="none" w:sz="0" w:space="0" w:color="auto"/>
            <w:right w:val="none" w:sz="0" w:space="0" w:color="auto"/>
          </w:divBdr>
          <w:divsChild>
            <w:div w:id="651300795">
              <w:marLeft w:val="0"/>
              <w:marRight w:val="0"/>
              <w:marTop w:val="0"/>
              <w:marBottom w:val="0"/>
              <w:divBdr>
                <w:top w:val="none" w:sz="0" w:space="0" w:color="auto"/>
                <w:left w:val="none" w:sz="0" w:space="0" w:color="auto"/>
                <w:bottom w:val="none" w:sz="0" w:space="0" w:color="auto"/>
                <w:right w:val="none" w:sz="0" w:space="0" w:color="auto"/>
              </w:divBdr>
            </w:div>
          </w:divsChild>
        </w:div>
        <w:div w:id="190537575">
          <w:marLeft w:val="0"/>
          <w:marRight w:val="0"/>
          <w:marTop w:val="0"/>
          <w:marBottom w:val="0"/>
          <w:divBdr>
            <w:top w:val="none" w:sz="0" w:space="0" w:color="auto"/>
            <w:left w:val="none" w:sz="0" w:space="0" w:color="auto"/>
            <w:bottom w:val="none" w:sz="0" w:space="0" w:color="auto"/>
            <w:right w:val="none" w:sz="0" w:space="0" w:color="auto"/>
          </w:divBdr>
          <w:divsChild>
            <w:div w:id="198594803">
              <w:marLeft w:val="0"/>
              <w:marRight w:val="0"/>
              <w:marTop w:val="0"/>
              <w:marBottom w:val="0"/>
              <w:divBdr>
                <w:top w:val="none" w:sz="0" w:space="0" w:color="auto"/>
                <w:left w:val="none" w:sz="0" w:space="0" w:color="auto"/>
                <w:bottom w:val="none" w:sz="0" w:space="0" w:color="auto"/>
                <w:right w:val="none" w:sz="0" w:space="0" w:color="auto"/>
              </w:divBdr>
            </w:div>
          </w:divsChild>
        </w:div>
        <w:div w:id="198277623">
          <w:marLeft w:val="0"/>
          <w:marRight w:val="0"/>
          <w:marTop w:val="0"/>
          <w:marBottom w:val="0"/>
          <w:divBdr>
            <w:top w:val="none" w:sz="0" w:space="0" w:color="auto"/>
            <w:left w:val="none" w:sz="0" w:space="0" w:color="auto"/>
            <w:bottom w:val="none" w:sz="0" w:space="0" w:color="auto"/>
            <w:right w:val="none" w:sz="0" w:space="0" w:color="auto"/>
          </w:divBdr>
          <w:divsChild>
            <w:div w:id="959916552">
              <w:marLeft w:val="0"/>
              <w:marRight w:val="0"/>
              <w:marTop w:val="0"/>
              <w:marBottom w:val="0"/>
              <w:divBdr>
                <w:top w:val="none" w:sz="0" w:space="0" w:color="auto"/>
                <w:left w:val="none" w:sz="0" w:space="0" w:color="auto"/>
                <w:bottom w:val="none" w:sz="0" w:space="0" w:color="auto"/>
                <w:right w:val="none" w:sz="0" w:space="0" w:color="auto"/>
              </w:divBdr>
            </w:div>
          </w:divsChild>
        </w:div>
        <w:div w:id="203257869">
          <w:marLeft w:val="0"/>
          <w:marRight w:val="0"/>
          <w:marTop w:val="0"/>
          <w:marBottom w:val="0"/>
          <w:divBdr>
            <w:top w:val="none" w:sz="0" w:space="0" w:color="auto"/>
            <w:left w:val="none" w:sz="0" w:space="0" w:color="auto"/>
            <w:bottom w:val="none" w:sz="0" w:space="0" w:color="auto"/>
            <w:right w:val="none" w:sz="0" w:space="0" w:color="auto"/>
          </w:divBdr>
          <w:divsChild>
            <w:div w:id="1345287056">
              <w:marLeft w:val="0"/>
              <w:marRight w:val="0"/>
              <w:marTop w:val="0"/>
              <w:marBottom w:val="0"/>
              <w:divBdr>
                <w:top w:val="none" w:sz="0" w:space="0" w:color="auto"/>
                <w:left w:val="none" w:sz="0" w:space="0" w:color="auto"/>
                <w:bottom w:val="none" w:sz="0" w:space="0" w:color="auto"/>
                <w:right w:val="none" w:sz="0" w:space="0" w:color="auto"/>
              </w:divBdr>
            </w:div>
          </w:divsChild>
        </w:div>
        <w:div w:id="213086092">
          <w:marLeft w:val="0"/>
          <w:marRight w:val="0"/>
          <w:marTop w:val="0"/>
          <w:marBottom w:val="0"/>
          <w:divBdr>
            <w:top w:val="none" w:sz="0" w:space="0" w:color="auto"/>
            <w:left w:val="none" w:sz="0" w:space="0" w:color="auto"/>
            <w:bottom w:val="none" w:sz="0" w:space="0" w:color="auto"/>
            <w:right w:val="none" w:sz="0" w:space="0" w:color="auto"/>
          </w:divBdr>
          <w:divsChild>
            <w:div w:id="1207598689">
              <w:marLeft w:val="0"/>
              <w:marRight w:val="0"/>
              <w:marTop w:val="0"/>
              <w:marBottom w:val="0"/>
              <w:divBdr>
                <w:top w:val="none" w:sz="0" w:space="0" w:color="auto"/>
                <w:left w:val="none" w:sz="0" w:space="0" w:color="auto"/>
                <w:bottom w:val="none" w:sz="0" w:space="0" w:color="auto"/>
                <w:right w:val="none" w:sz="0" w:space="0" w:color="auto"/>
              </w:divBdr>
            </w:div>
          </w:divsChild>
        </w:div>
        <w:div w:id="217740546">
          <w:marLeft w:val="0"/>
          <w:marRight w:val="0"/>
          <w:marTop w:val="0"/>
          <w:marBottom w:val="0"/>
          <w:divBdr>
            <w:top w:val="none" w:sz="0" w:space="0" w:color="auto"/>
            <w:left w:val="none" w:sz="0" w:space="0" w:color="auto"/>
            <w:bottom w:val="none" w:sz="0" w:space="0" w:color="auto"/>
            <w:right w:val="none" w:sz="0" w:space="0" w:color="auto"/>
          </w:divBdr>
          <w:divsChild>
            <w:div w:id="1680346994">
              <w:marLeft w:val="0"/>
              <w:marRight w:val="0"/>
              <w:marTop w:val="0"/>
              <w:marBottom w:val="0"/>
              <w:divBdr>
                <w:top w:val="none" w:sz="0" w:space="0" w:color="auto"/>
                <w:left w:val="none" w:sz="0" w:space="0" w:color="auto"/>
                <w:bottom w:val="none" w:sz="0" w:space="0" w:color="auto"/>
                <w:right w:val="none" w:sz="0" w:space="0" w:color="auto"/>
              </w:divBdr>
            </w:div>
          </w:divsChild>
        </w:div>
        <w:div w:id="226233159">
          <w:marLeft w:val="0"/>
          <w:marRight w:val="0"/>
          <w:marTop w:val="0"/>
          <w:marBottom w:val="0"/>
          <w:divBdr>
            <w:top w:val="none" w:sz="0" w:space="0" w:color="auto"/>
            <w:left w:val="none" w:sz="0" w:space="0" w:color="auto"/>
            <w:bottom w:val="none" w:sz="0" w:space="0" w:color="auto"/>
            <w:right w:val="none" w:sz="0" w:space="0" w:color="auto"/>
          </w:divBdr>
          <w:divsChild>
            <w:div w:id="917665754">
              <w:marLeft w:val="0"/>
              <w:marRight w:val="0"/>
              <w:marTop w:val="0"/>
              <w:marBottom w:val="0"/>
              <w:divBdr>
                <w:top w:val="none" w:sz="0" w:space="0" w:color="auto"/>
                <w:left w:val="none" w:sz="0" w:space="0" w:color="auto"/>
                <w:bottom w:val="none" w:sz="0" w:space="0" w:color="auto"/>
                <w:right w:val="none" w:sz="0" w:space="0" w:color="auto"/>
              </w:divBdr>
            </w:div>
          </w:divsChild>
        </w:div>
        <w:div w:id="226844105">
          <w:marLeft w:val="0"/>
          <w:marRight w:val="0"/>
          <w:marTop w:val="0"/>
          <w:marBottom w:val="0"/>
          <w:divBdr>
            <w:top w:val="none" w:sz="0" w:space="0" w:color="auto"/>
            <w:left w:val="none" w:sz="0" w:space="0" w:color="auto"/>
            <w:bottom w:val="none" w:sz="0" w:space="0" w:color="auto"/>
            <w:right w:val="none" w:sz="0" w:space="0" w:color="auto"/>
          </w:divBdr>
          <w:divsChild>
            <w:div w:id="1207182983">
              <w:marLeft w:val="0"/>
              <w:marRight w:val="0"/>
              <w:marTop w:val="0"/>
              <w:marBottom w:val="0"/>
              <w:divBdr>
                <w:top w:val="none" w:sz="0" w:space="0" w:color="auto"/>
                <w:left w:val="none" w:sz="0" w:space="0" w:color="auto"/>
                <w:bottom w:val="none" w:sz="0" w:space="0" w:color="auto"/>
                <w:right w:val="none" w:sz="0" w:space="0" w:color="auto"/>
              </w:divBdr>
            </w:div>
          </w:divsChild>
        </w:div>
        <w:div w:id="244464043">
          <w:marLeft w:val="0"/>
          <w:marRight w:val="0"/>
          <w:marTop w:val="0"/>
          <w:marBottom w:val="0"/>
          <w:divBdr>
            <w:top w:val="none" w:sz="0" w:space="0" w:color="auto"/>
            <w:left w:val="none" w:sz="0" w:space="0" w:color="auto"/>
            <w:bottom w:val="none" w:sz="0" w:space="0" w:color="auto"/>
            <w:right w:val="none" w:sz="0" w:space="0" w:color="auto"/>
          </w:divBdr>
          <w:divsChild>
            <w:div w:id="329917733">
              <w:marLeft w:val="0"/>
              <w:marRight w:val="0"/>
              <w:marTop w:val="0"/>
              <w:marBottom w:val="0"/>
              <w:divBdr>
                <w:top w:val="none" w:sz="0" w:space="0" w:color="auto"/>
                <w:left w:val="none" w:sz="0" w:space="0" w:color="auto"/>
                <w:bottom w:val="none" w:sz="0" w:space="0" w:color="auto"/>
                <w:right w:val="none" w:sz="0" w:space="0" w:color="auto"/>
              </w:divBdr>
            </w:div>
          </w:divsChild>
        </w:div>
        <w:div w:id="247429106">
          <w:marLeft w:val="0"/>
          <w:marRight w:val="0"/>
          <w:marTop w:val="0"/>
          <w:marBottom w:val="0"/>
          <w:divBdr>
            <w:top w:val="none" w:sz="0" w:space="0" w:color="auto"/>
            <w:left w:val="none" w:sz="0" w:space="0" w:color="auto"/>
            <w:bottom w:val="none" w:sz="0" w:space="0" w:color="auto"/>
            <w:right w:val="none" w:sz="0" w:space="0" w:color="auto"/>
          </w:divBdr>
          <w:divsChild>
            <w:div w:id="342703946">
              <w:marLeft w:val="0"/>
              <w:marRight w:val="0"/>
              <w:marTop w:val="0"/>
              <w:marBottom w:val="0"/>
              <w:divBdr>
                <w:top w:val="none" w:sz="0" w:space="0" w:color="auto"/>
                <w:left w:val="none" w:sz="0" w:space="0" w:color="auto"/>
                <w:bottom w:val="none" w:sz="0" w:space="0" w:color="auto"/>
                <w:right w:val="none" w:sz="0" w:space="0" w:color="auto"/>
              </w:divBdr>
            </w:div>
          </w:divsChild>
        </w:div>
        <w:div w:id="312758967">
          <w:marLeft w:val="0"/>
          <w:marRight w:val="0"/>
          <w:marTop w:val="0"/>
          <w:marBottom w:val="0"/>
          <w:divBdr>
            <w:top w:val="none" w:sz="0" w:space="0" w:color="auto"/>
            <w:left w:val="none" w:sz="0" w:space="0" w:color="auto"/>
            <w:bottom w:val="none" w:sz="0" w:space="0" w:color="auto"/>
            <w:right w:val="none" w:sz="0" w:space="0" w:color="auto"/>
          </w:divBdr>
          <w:divsChild>
            <w:div w:id="397752424">
              <w:marLeft w:val="0"/>
              <w:marRight w:val="0"/>
              <w:marTop w:val="0"/>
              <w:marBottom w:val="0"/>
              <w:divBdr>
                <w:top w:val="none" w:sz="0" w:space="0" w:color="auto"/>
                <w:left w:val="none" w:sz="0" w:space="0" w:color="auto"/>
                <w:bottom w:val="none" w:sz="0" w:space="0" w:color="auto"/>
                <w:right w:val="none" w:sz="0" w:space="0" w:color="auto"/>
              </w:divBdr>
            </w:div>
          </w:divsChild>
        </w:div>
        <w:div w:id="323823787">
          <w:marLeft w:val="0"/>
          <w:marRight w:val="0"/>
          <w:marTop w:val="0"/>
          <w:marBottom w:val="0"/>
          <w:divBdr>
            <w:top w:val="none" w:sz="0" w:space="0" w:color="auto"/>
            <w:left w:val="none" w:sz="0" w:space="0" w:color="auto"/>
            <w:bottom w:val="none" w:sz="0" w:space="0" w:color="auto"/>
            <w:right w:val="none" w:sz="0" w:space="0" w:color="auto"/>
          </w:divBdr>
          <w:divsChild>
            <w:div w:id="1171875567">
              <w:marLeft w:val="0"/>
              <w:marRight w:val="0"/>
              <w:marTop w:val="0"/>
              <w:marBottom w:val="0"/>
              <w:divBdr>
                <w:top w:val="none" w:sz="0" w:space="0" w:color="auto"/>
                <w:left w:val="none" w:sz="0" w:space="0" w:color="auto"/>
                <w:bottom w:val="none" w:sz="0" w:space="0" w:color="auto"/>
                <w:right w:val="none" w:sz="0" w:space="0" w:color="auto"/>
              </w:divBdr>
            </w:div>
          </w:divsChild>
        </w:div>
        <w:div w:id="343020744">
          <w:marLeft w:val="0"/>
          <w:marRight w:val="0"/>
          <w:marTop w:val="0"/>
          <w:marBottom w:val="0"/>
          <w:divBdr>
            <w:top w:val="none" w:sz="0" w:space="0" w:color="auto"/>
            <w:left w:val="none" w:sz="0" w:space="0" w:color="auto"/>
            <w:bottom w:val="none" w:sz="0" w:space="0" w:color="auto"/>
            <w:right w:val="none" w:sz="0" w:space="0" w:color="auto"/>
          </w:divBdr>
          <w:divsChild>
            <w:div w:id="751438756">
              <w:marLeft w:val="0"/>
              <w:marRight w:val="0"/>
              <w:marTop w:val="0"/>
              <w:marBottom w:val="0"/>
              <w:divBdr>
                <w:top w:val="none" w:sz="0" w:space="0" w:color="auto"/>
                <w:left w:val="none" w:sz="0" w:space="0" w:color="auto"/>
                <w:bottom w:val="none" w:sz="0" w:space="0" w:color="auto"/>
                <w:right w:val="none" w:sz="0" w:space="0" w:color="auto"/>
              </w:divBdr>
            </w:div>
          </w:divsChild>
        </w:div>
        <w:div w:id="355548432">
          <w:marLeft w:val="0"/>
          <w:marRight w:val="0"/>
          <w:marTop w:val="0"/>
          <w:marBottom w:val="0"/>
          <w:divBdr>
            <w:top w:val="none" w:sz="0" w:space="0" w:color="auto"/>
            <w:left w:val="none" w:sz="0" w:space="0" w:color="auto"/>
            <w:bottom w:val="none" w:sz="0" w:space="0" w:color="auto"/>
            <w:right w:val="none" w:sz="0" w:space="0" w:color="auto"/>
          </w:divBdr>
          <w:divsChild>
            <w:div w:id="464661948">
              <w:marLeft w:val="0"/>
              <w:marRight w:val="0"/>
              <w:marTop w:val="0"/>
              <w:marBottom w:val="0"/>
              <w:divBdr>
                <w:top w:val="none" w:sz="0" w:space="0" w:color="auto"/>
                <w:left w:val="none" w:sz="0" w:space="0" w:color="auto"/>
                <w:bottom w:val="none" w:sz="0" w:space="0" w:color="auto"/>
                <w:right w:val="none" w:sz="0" w:space="0" w:color="auto"/>
              </w:divBdr>
            </w:div>
          </w:divsChild>
        </w:div>
        <w:div w:id="373651379">
          <w:marLeft w:val="0"/>
          <w:marRight w:val="0"/>
          <w:marTop w:val="0"/>
          <w:marBottom w:val="0"/>
          <w:divBdr>
            <w:top w:val="none" w:sz="0" w:space="0" w:color="auto"/>
            <w:left w:val="none" w:sz="0" w:space="0" w:color="auto"/>
            <w:bottom w:val="none" w:sz="0" w:space="0" w:color="auto"/>
            <w:right w:val="none" w:sz="0" w:space="0" w:color="auto"/>
          </w:divBdr>
          <w:divsChild>
            <w:div w:id="1965849376">
              <w:marLeft w:val="0"/>
              <w:marRight w:val="0"/>
              <w:marTop w:val="0"/>
              <w:marBottom w:val="0"/>
              <w:divBdr>
                <w:top w:val="none" w:sz="0" w:space="0" w:color="auto"/>
                <w:left w:val="none" w:sz="0" w:space="0" w:color="auto"/>
                <w:bottom w:val="none" w:sz="0" w:space="0" w:color="auto"/>
                <w:right w:val="none" w:sz="0" w:space="0" w:color="auto"/>
              </w:divBdr>
            </w:div>
          </w:divsChild>
        </w:div>
        <w:div w:id="442843313">
          <w:marLeft w:val="0"/>
          <w:marRight w:val="0"/>
          <w:marTop w:val="0"/>
          <w:marBottom w:val="0"/>
          <w:divBdr>
            <w:top w:val="none" w:sz="0" w:space="0" w:color="auto"/>
            <w:left w:val="none" w:sz="0" w:space="0" w:color="auto"/>
            <w:bottom w:val="none" w:sz="0" w:space="0" w:color="auto"/>
            <w:right w:val="none" w:sz="0" w:space="0" w:color="auto"/>
          </w:divBdr>
          <w:divsChild>
            <w:div w:id="1208765079">
              <w:marLeft w:val="0"/>
              <w:marRight w:val="0"/>
              <w:marTop w:val="0"/>
              <w:marBottom w:val="0"/>
              <w:divBdr>
                <w:top w:val="none" w:sz="0" w:space="0" w:color="auto"/>
                <w:left w:val="none" w:sz="0" w:space="0" w:color="auto"/>
                <w:bottom w:val="none" w:sz="0" w:space="0" w:color="auto"/>
                <w:right w:val="none" w:sz="0" w:space="0" w:color="auto"/>
              </w:divBdr>
            </w:div>
          </w:divsChild>
        </w:div>
        <w:div w:id="535775472">
          <w:marLeft w:val="0"/>
          <w:marRight w:val="0"/>
          <w:marTop w:val="0"/>
          <w:marBottom w:val="0"/>
          <w:divBdr>
            <w:top w:val="none" w:sz="0" w:space="0" w:color="auto"/>
            <w:left w:val="none" w:sz="0" w:space="0" w:color="auto"/>
            <w:bottom w:val="none" w:sz="0" w:space="0" w:color="auto"/>
            <w:right w:val="none" w:sz="0" w:space="0" w:color="auto"/>
          </w:divBdr>
          <w:divsChild>
            <w:div w:id="74867526">
              <w:marLeft w:val="0"/>
              <w:marRight w:val="0"/>
              <w:marTop w:val="0"/>
              <w:marBottom w:val="0"/>
              <w:divBdr>
                <w:top w:val="none" w:sz="0" w:space="0" w:color="auto"/>
                <w:left w:val="none" w:sz="0" w:space="0" w:color="auto"/>
                <w:bottom w:val="none" w:sz="0" w:space="0" w:color="auto"/>
                <w:right w:val="none" w:sz="0" w:space="0" w:color="auto"/>
              </w:divBdr>
            </w:div>
          </w:divsChild>
        </w:div>
        <w:div w:id="538788407">
          <w:marLeft w:val="0"/>
          <w:marRight w:val="0"/>
          <w:marTop w:val="0"/>
          <w:marBottom w:val="0"/>
          <w:divBdr>
            <w:top w:val="none" w:sz="0" w:space="0" w:color="auto"/>
            <w:left w:val="none" w:sz="0" w:space="0" w:color="auto"/>
            <w:bottom w:val="none" w:sz="0" w:space="0" w:color="auto"/>
            <w:right w:val="none" w:sz="0" w:space="0" w:color="auto"/>
          </w:divBdr>
          <w:divsChild>
            <w:div w:id="766654262">
              <w:marLeft w:val="0"/>
              <w:marRight w:val="0"/>
              <w:marTop w:val="0"/>
              <w:marBottom w:val="0"/>
              <w:divBdr>
                <w:top w:val="none" w:sz="0" w:space="0" w:color="auto"/>
                <w:left w:val="none" w:sz="0" w:space="0" w:color="auto"/>
                <w:bottom w:val="none" w:sz="0" w:space="0" w:color="auto"/>
                <w:right w:val="none" w:sz="0" w:space="0" w:color="auto"/>
              </w:divBdr>
            </w:div>
          </w:divsChild>
        </w:div>
        <w:div w:id="571308543">
          <w:marLeft w:val="0"/>
          <w:marRight w:val="0"/>
          <w:marTop w:val="0"/>
          <w:marBottom w:val="0"/>
          <w:divBdr>
            <w:top w:val="none" w:sz="0" w:space="0" w:color="auto"/>
            <w:left w:val="none" w:sz="0" w:space="0" w:color="auto"/>
            <w:bottom w:val="none" w:sz="0" w:space="0" w:color="auto"/>
            <w:right w:val="none" w:sz="0" w:space="0" w:color="auto"/>
          </w:divBdr>
          <w:divsChild>
            <w:div w:id="1113596197">
              <w:marLeft w:val="0"/>
              <w:marRight w:val="0"/>
              <w:marTop w:val="0"/>
              <w:marBottom w:val="0"/>
              <w:divBdr>
                <w:top w:val="none" w:sz="0" w:space="0" w:color="auto"/>
                <w:left w:val="none" w:sz="0" w:space="0" w:color="auto"/>
                <w:bottom w:val="none" w:sz="0" w:space="0" w:color="auto"/>
                <w:right w:val="none" w:sz="0" w:space="0" w:color="auto"/>
              </w:divBdr>
            </w:div>
          </w:divsChild>
        </w:div>
        <w:div w:id="622418919">
          <w:marLeft w:val="0"/>
          <w:marRight w:val="0"/>
          <w:marTop w:val="0"/>
          <w:marBottom w:val="0"/>
          <w:divBdr>
            <w:top w:val="none" w:sz="0" w:space="0" w:color="auto"/>
            <w:left w:val="none" w:sz="0" w:space="0" w:color="auto"/>
            <w:bottom w:val="none" w:sz="0" w:space="0" w:color="auto"/>
            <w:right w:val="none" w:sz="0" w:space="0" w:color="auto"/>
          </w:divBdr>
          <w:divsChild>
            <w:div w:id="599872782">
              <w:marLeft w:val="0"/>
              <w:marRight w:val="0"/>
              <w:marTop w:val="0"/>
              <w:marBottom w:val="0"/>
              <w:divBdr>
                <w:top w:val="none" w:sz="0" w:space="0" w:color="auto"/>
                <w:left w:val="none" w:sz="0" w:space="0" w:color="auto"/>
                <w:bottom w:val="none" w:sz="0" w:space="0" w:color="auto"/>
                <w:right w:val="none" w:sz="0" w:space="0" w:color="auto"/>
              </w:divBdr>
            </w:div>
          </w:divsChild>
        </w:div>
        <w:div w:id="625354898">
          <w:marLeft w:val="0"/>
          <w:marRight w:val="0"/>
          <w:marTop w:val="0"/>
          <w:marBottom w:val="0"/>
          <w:divBdr>
            <w:top w:val="none" w:sz="0" w:space="0" w:color="auto"/>
            <w:left w:val="none" w:sz="0" w:space="0" w:color="auto"/>
            <w:bottom w:val="none" w:sz="0" w:space="0" w:color="auto"/>
            <w:right w:val="none" w:sz="0" w:space="0" w:color="auto"/>
          </w:divBdr>
          <w:divsChild>
            <w:div w:id="1584799557">
              <w:marLeft w:val="0"/>
              <w:marRight w:val="0"/>
              <w:marTop w:val="0"/>
              <w:marBottom w:val="0"/>
              <w:divBdr>
                <w:top w:val="none" w:sz="0" w:space="0" w:color="auto"/>
                <w:left w:val="none" w:sz="0" w:space="0" w:color="auto"/>
                <w:bottom w:val="none" w:sz="0" w:space="0" w:color="auto"/>
                <w:right w:val="none" w:sz="0" w:space="0" w:color="auto"/>
              </w:divBdr>
            </w:div>
          </w:divsChild>
        </w:div>
        <w:div w:id="680279826">
          <w:marLeft w:val="0"/>
          <w:marRight w:val="0"/>
          <w:marTop w:val="0"/>
          <w:marBottom w:val="0"/>
          <w:divBdr>
            <w:top w:val="none" w:sz="0" w:space="0" w:color="auto"/>
            <w:left w:val="none" w:sz="0" w:space="0" w:color="auto"/>
            <w:bottom w:val="none" w:sz="0" w:space="0" w:color="auto"/>
            <w:right w:val="none" w:sz="0" w:space="0" w:color="auto"/>
          </w:divBdr>
          <w:divsChild>
            <w:div w:id="1449855945">
              <w:marLeft w:val="0"/>
              <w:marRight w:val="0"/>
              <w:marTop w:val="0"/>
              <w:marBottom w:val="0"/>
              <w:divBdr>
                <w:top w:val="none" w:sz="0" w:space="0" w:color="auto"/>
                <w:left w:val="none" w:sz="0" w:space="0" w:color="auto"/>
                <w:bottom w:val="none" w:sz="0" w:space="0" w:color="auto"/>
                <w:right w:val="none" w:sz="0" w:space="0" w:color="auto"/>
              </w:divBdr>
            </w:div>
          </w:divsChild>
        </w:div>
        <w:div w:id="701708854">
          <w:marLeft w:val="0"/>
          <w:marRight w:val="0"/>
          <w:marTop w:val="0"/>
          <w:marBottom w:val="0"/>
          <w:divBdr>
            <w:top w:val="none" w:sz="0" w:space="0" w:color="auto"/>
            <w:left w:val="none" w:sz="0" w:space="0" w:color="auto"/>
            <w:bottom w:val="none" w:sz="0" w:space="0" w:color="auto"/>
            <w:right w:val="none" w:sz="0" w:space="0" w:color="auto"/>
          </w:divBdr>
          <w:divsChild>
            <w:div w:id="1282303278">
              <w:marLeft w:val="0"/>
              <w:marRight w:val="0"/>
              <w:marTop w:val="0"/>
              <w:marBottom w:val="0"/>
              <w:divBdr>
                <w:top w:val="none" w:sz="0" w:space="0" w:color="auto"/>
                <w:left w:val="none" w:sz="0" w:space="0" w:color="auto"/>
                <w:bottom w:val="none" w:sz="0" w:space="0" w:color="auto"/>
                <w:right w:val="none" w:sz="0" w:space="0" w:color="auto"/>
              </w:divBdr>
            </w:div>
          </w:divsChild>
        </w:div>
        <w:div w:id="711809935">
          <w:marLeft w:val="0"/>
          <w:marRight w:val="0"/>
          <w:marTop w:val="0"/>
          <w:marBottom w:val="0"/>
          <w:divBdr>
            <w:top w:val="none" w:sz="0" w:space="0" w:color="auto"/>
            <w:left w:val="none" w:sz="0" w:space="0" w:color="auto"/>
            <w:bottom w:val="none" w:sz="0" w:space="0" w:color="auto"/>
            <w:right w:val="none" w:sz="0" w:space="0" w:color="auto"/>
          </w:divBdr>
          <w:divsChild>
            <w:div w:id="176963533">
              <w:marLeft w:val="0"/>
              <w:marRight w:val="0"/>
              <w:marTop w:val="0"/>
              <w:marBottom w:val="0"/>
              <w:divBdr>
                <w:top w:val="none" w:sz="0" w:space="0" w:color="auto"/>
                <w:left w:val="none" w:sz="0" w:space="0" w:color="auto"/>
                <w:bottom w:val="none" w:sz="0" w:space="0" w:color="auto"/>
                <w:right w:val="none" w:sz="0" w:space="0" w:color="auto"/>
              </w:divBdr>
            </w:div>
          </w:divsChild>
        </w:div>
        <w:div w:id="757673769">
          <w:marLeft w:val="0"/>
          <w:marRight w:val="0"/>
          <w:marTop w:val="0"/>
          <w:marBottom w:val="0"/>
          <w:divBdr>
            <w:top w:val="none" w:sz="0" w:space="0" w:color="auto"/>
            <w:left w:val="none" w:sz="0" w:space="0" w:color="auto"/>
            <w:bottom w:val="none" w:sz="0" w:space="0" w:color="auto"/>
            <w:right w:val="none" w:sz="0" w:space="0" w:color="auto"/>
          </w:divBdr>
          <w:divsChild>
            <w:div w:id="1926185773">
              <w:marLeft w:val="0"/>
              <w:marRight w:val="0"/>
              <w:marTop w:val="0"/>
              <w:marBottom w:val="0"/>
              <w:divBdr>
                <w:top w:val="none" w:sz="0" w:space="0" w:color="auto"/>
                <w:left w:val="none" w:sz="0" w:space="0" w:color="auto"/>
                <w:bottom w:val="none" w:sz="0" w:space="0" w:color="auto"/>
                <w:right w:val="none" w:sz="0" w:space="0" w:color="auto"/>
              </w:divBdr>
            </w:div>
          </w:divsChild>
        </w:div>
        <w:div w:id="810556914">
          <w:marLeft w:val="0"/>
          <w:marRight w:val="0"/>
          <w:marTop w:val="0"/>
          <w:marBottom w:val="0"/>
          <w:divBdr>
            <w:top w:val="none" w:sz="0" w:space="0" w:color="auto"/>
            <w:left w:val="none" w:sz="0" w:space="0" w:color="auto"/>
            <w:bottom w:val="none" w:sz="0" w:space="0" w:color="auto"/>
            <w:right w:val="none" w:sz="0" w:space="0" w:color="auto"/>
          </w:divBdr>
          <w:divsChild>
            <w:div w:id="254637506">
              <w:marLeft w:val="0"/>
              <w:marRight w:val="0"/>
              <w:marTop w:val="0"/>
              <w:marBottom w:val="0"/>
              <w:divBdr>
                <w:top w:val="none" w:sz="0" w:space="0" w:color="auto"/>
                <w:left w:val="none" w:sz="0" w:space="0" w:color="auto"/>
                <w:bottom w:val="none" w:sz="0" w:space="0" w:color="auto"/>
                <w:right w:val="none" w:sz="0" w:space="0" w:color="auto"/>
              </w:divBdr>
            </w:div>
          </w:divsChild>
        </w:div>
        <w:div w:id="828398501">
          <w:marLeft w:val="0"/>
          <w:marRight w:val="0"/>
          <w:marTop w:val="0"/>
          <w:marBottom w:val="0"/>
          <w:divBdr>
            <w:top w:val="none" w:sz="0" w:space="0" w:color="auto"/>
            <w:left w:val="none" w:sz="0" w:space="0" w:color="auto"/>
            <w:bottom w:val="none" w:sz="0" w:space="0" w:color="auto"/>
            <w:right w:val="none" w:sz="0" w:space="0" w:color="auto"/>
          </w:divBdr>
          <w:divsChild>
            <w:div w:id="1011490185">
              <w:marLeft w:val="0"/>
              <w:marRight w:val="0"/>
              <w:marTop w:val="0"/>
              <w:marBottom w:val="0"/>
              <w:divBdr>
                <w:top w:val="none" w:sz="0" w:space="0" w:color="auto"/>
                <w:left w:val="none" w:sz="0" w:space="0" w:color="auto"/>
                <w:bottom w:val="none" w:sz="0" w:space="0" w:color="auto"/>
                <w:right w:val="none" w:sz="0" w:space="0" w:color="auto"/>
              </w:divBdr>
            </w:div>
          </w:divsChild>
        </w:div>
        <w:div w:id="860319866">
          <w:marLeft w:val="0"/>
          <w:marRight w:val="0"/>
          <w:marTop w:val="0"/>
          <w:marBottom w:val="0"/>
          <w:divBdr>
            <w:top w:val="none" w:sz="0" w:space="0" w:color="auto"/>
            <w:left w:val="none" w:sz="0" w:space="0" w:color="auto"/>
            <w:bottom w:val="none" w:sz="0" w:space="0" w:color="auto"/>
            <w:right w:val="none" w:sz="0" w:space="0" w:color="auto"/>
          </w:divBdr>
          <w:divsChild>
            <w:div w:id="626086359">
              <w:marLeft w:val="0"/>
              <w:marRight w:val="0"/>
              <w:marTop w:val="0"/>
              <w:marBottom w:val="0"/>
              <w:divBdr>
                <w:top w:val="none" w:sz="0" w:space="0" w:color="auto"/>
                <w:left w:val="none" w:sz="0" w:space="0" w:color="auto"/>
                <w:bottom w:val="none" w:sz="0" w:space="0" w:color="auto"/>
                <w:right w:val="none" w:sz="0" w:space="0" w:color="auto"/>
              </w:divBdr>
            </w:div>
          </w:divsChild>
        </w:div>
        <w:div w:id="881015478">
          <w:marLeft w:val="0"/>
          <w:marRight w:val="0"/>
          <w:marTop w:val="0"/>
          <w:marBottom w:val="0"/>
          <w:divBdr>
            <w:top w:val="none" w:sz="0" w:space="0" w:color="auto"/>
            <w:left w:val="none" w:sz="0" w:space="0" w:color="auto"/>
            <w:bottom w:val="none" w:sz="0" w:space="0" w:color="auto"/>
            <w:right w:val="none" w:sz="0" w:space="0" w:color="auto"/>
          </w:divBdr>
          <w:divsChild>
            <w:div w:id="587077848">
              <w:marLeft w:val="0"/>
              <w:marRight w:val="0"/>
              <w:marTop w:val="0"/>
              <w:marBottom w:val="0"/>
              <w:divBdr>
                <w:top w:val="none" w:sz="0" w:space="0" w:color="auto"/>
                <w:left w:val="none" w:sz="0" w:space="0" w:color="auto"/>
                <w:bottom w:val="none" w:sz="0" w:space="0" w:color="auto"/>
                <w:right w:val="none" w:sz="0" w:space="0" w:color="auto"/>
              </w:divBdr>
            </w:div>
          </w:divsChild>
        </w:div>
        <w:div w:id="886448756">
          <w:marLeft w:val="0"/>
          <w:marRight w:val="0"/>
          <w:marTop w:val="0"/>
          <w:marBottom w:val="0"/>
          <w:divBdr>
            <w:top w:val="none" w:sz="0" w:space="0" w:color="auto"/>
            <w:left w:val="none" w:sz="0" w:space="0" w:color="auto"/>
            <w:bottom w:val="none" w:sz="0" w:space="0" w:color="auto"/>
            <w:right w:val="none" w:sz="0" w:space="0" w:color="auto"/>
          </w:divBdr>
          <w:divsChild>
            <w:div w:id="776020806">
              <w:marLeft w:val="0"/>
              <w:marRight w:val="0"/>
              <w:marTop w:val="0"/>
              <w:marBottom w:val="0"/>
              <w:divBdr>
                <w:top w:val="none" w:sz="0" w:space="0" w:color="auto"/>
                <w:left w:val="none" w:sz="0" w:space="0" w:color="auto"/>
                <w:bottom w:val="none" w:sz="0" w:space="0" w:color="auto"/>
                <w:right w:val="none" w:sz="0" w:space="0" w:color="auto"/>
              </w:divBdr>
            </w:div>
          </w:divsChild>
        </w:div>
        <w:div w:id="898829402">
          <w:marLeft w:val="0"/>
          <w:marRight w:val="0"/>
          <w:marTop w:val="0"/>
          <w:marBottom w:val="0"/>
          <w:divBdr>
            <w:top w:val="none" w:sz="0" w:space="0" w:color="auto"/>
            <w:left w:val="none" w:sz="0" w:space="0" w:color="auto"/>
            <w:bottom w:val="none" w:sz="0" w:space="0" w:color="auto"/>
            <w:right w:val="none" w:sz="0" w:space="0" w:color="auto"/>
          </w:divBdr>
          <w:divsChild>
            <w:div w:id="1227884833">
              <w:marLeft w:val="0"/>
              <w:marRight w:val="0"/>
              <w:marTop w:val="0"/>
              <w:marBottom w:val="0"/>
              <w:divBdr>
                <w:top w:val="none" w:sz="0" w:space="0" w:color="auto"/>
                <w:left w:val="none" w:sz="0" w:space="0" w:color="auto"/>
                <w:bottom w:val="none" w:sz="0" w:space="0" w:color="auto"/>
                <w:right w:val="none" w:sz="0" w:space="0" w:color="auto"/>
              </w:divBdr>
            </w:div>
          </w:divsChild>
        </w:div>
        <w:div w:id="919371625">
          <w:marLeft w:val="0"/>
          <w:marRight w:val="0"/>
          <w:marTop w:val="0"/>
          <w:marBottom w:val="0"/>
          <w:divBdr>
            <w:top w:val="none" w:sz="0" w:space="0" w:color="auto"/>
            <w:left w:val="none" w:sz="0" w:space="0" w:color="auto"/>
            <w:bottom w:val="none" w:sz="0" w:space="0" w:color="auto"/>
            <w:right w:val="none" w:sz="0" w:space="0" w:color="auto"/>
          </w:divBdr>
          <w:divsChild>
            <w:div w:id="470097500">
              <w:marLeft w:val="0"/>
              <w:marRight w:val="0"/>
              <w:marTop w:val="0"/>
              <w:marBottom w:val="0"/>
              <w:divBdr>
                <w:top w:val="none" w:sz="0" w:space="0" w:color="auto"/>
                <w:left w:val="none" w:sz="0" w:space="0" w:color="auto"/>
                <w:bottom w:val="none" w:sz="0" w:space="0" w:color="auto"/>
                <w:right w:val="none" w:sz="0" w:space="0" w:color="auto"/>
              </w:divBdr>
            </w:div>
          </w:divsChild>
        </w:div>
        <w:div w:id="988829435">
          <w:marLeft w:val="0"/>
          <w:marRight w:val="0"/>
          <w:marTop w:val="0"/>
          <w:marBottom w:val="0"/>
          <w:divBdr>
            <w:top w:val="none" w:sz="0" w:space="0" w:color="auto"/>
            <w:left w:val="none" w:sz="0" w:space="0" w:color="auto"/>
            <w:bottom w:val="none" w:sz="0" w:space="0" w:color="auto"/>
            <w:right w:val="none" w:sz="0" w:space="0" w:color="auto"/>
          </w:divBdr>
          <w:divsChild>
            <w:div w:id="1648388685">
              <w:marLeft w:val="0"/>
              <w:marRight w:val="0"/>
              <w:marTop w:val="0"/>
              <w:marBottom w:val="0"/>
              <w:divBdr>
                <w:top w:val="none" w:sz="0" w:space="0" w:color="auto"/>
                <w:left w:val="none" w:sz="0" w:space="0" w:color="auto"/>
                <w:bottom w:val="none" w:sz="0" w:space="0" w:color="auto"/>
                <w:right w:val="none" w:sz="0" w:space="0" w:color="auto"/>
              </w:divBdr>
            </w:div>
          </w:divsChild>
        </w:div>
        <w:div w:id="1014456510">
          <w:marLeft w:val="0"/>
          <w:marRight w:val="0"/>
          <w:marTop w:val="0"/>
          <w:marBottom w:val="0"/>
          <w:divBdr>
            <w:top w:val="none" w:sz="0" w:space="0" w:color="auto"/>
            <w:left w:val="none" w:sz="0" w:space="0" w:color="auto"/>
            <w:bottom w:val="none" w:sz="0" w:space="0" w:color="auto"/>
            <w:right w:val="none" w:sz="0" w:space="0" w:color="auto"/>
          </w:divBdr>
          <w:divsChild>
            <w:div w:id="1491554001">
              <w:marLeft w:val="0"/>
              <w:marRight w:val="0"/>
              <w:marTop w:val="0"/>
              <w:marBottom w:val="0"/>
              <w:divBdr>
                <w:top w:val="none" w:sz="0" w:space="0" w:color="auto"/>
                <w:left w:val="none" w:sz="0" w:space="0" w:color="auto"/>
                <w:bottom w:val="none" w:sz="0" w:space="0" w:color="auto"/>
                <w:right w:val="none" w:sz="0" w:space="0" w:color="auto"/>
              </w:divBdr>
            </w:div>
          </w:divsChild>
        </w:div>
        <w:div w:id="1023705068">
          <w:marLeft w:val="0"/>
          <w:marRight w:val="0"/>
          <w:marTop w:val="0"/>
          <w:marBottom w:val="0"/>
          <w:divBdr>
            <w:top w:val="none" w:sz="0" w:space="0" w:color="auto"/>
            <w:left w:val="none" w:sz="0" w:space="0" w:color="auto"/>
            <w:bottom w:val="none" w:sz="0" w:space="0" w:color="auto"/>
            <w:right w:val="none" w:sz="0" w:space="0" w:color="auto"/>
          </w:divBdr>
          <w:divsChild>
            <w:div w:id="1185749566">
              <w:marLeft w:val="0"/>
              <w:marRight w:val="0"/>
              <w:marTop w:val="0"/>
              <w:marBottom w:val="0"/>
              <w:divBdr>
                <w:top w:val="none" w:sz="0" w:space="0" w:color="auto"/>
                <w:left w:val="none" w:sz="0" w:space="0" w:color="auto"/>
                <w:bottom w:val="none" w:sz="0" w:space="0" w:color="auto"/>
                <w:right w:val="none" w:sz="0" w:space="0" w:color="auto"/>
              </w:divBdr>
            </w:div>
          </w:divsChild>
        </w:div>
        <w:div w:id="1057897402">
          <w:marLeft w:val="0"/>
          <w:marRight w:val="0"/>
          <w:marTop w:val="0"/>
          <w:marBottom w:val="0"/>
          <w:divBdr>
            <w:top w:val="none" w:sz="0" w:space="0" w:color="auto"/>
            <w:left w:val="none" w:sz="0" w:space="0" w:color="auto"/>
            <w:bottom w:val="none" w:sz="0" w:space="0" w:color="auto"/>
            <w:right w:val="none" w:sz="0" w:space="0" w:color="auto"/>
          </w:divBdr>
          <w:divsChild>
            <w:div w:id="1824007456">
              <w:marLeft w:val="0"/>
              <w:marRight w:val="0"/>
              <w:marTop w:val="0"/>
              <w:marBottom w:val="0"/>
              <w:divBdr>
                <w:top w:val="none" w:sz="0" w:space="0" w:color="auto"/>
                <w:left w:val="none" w:sz="0" w:space="0" w:color="auto"/>
                <w:bottom w:val="none" w:sz="0" w:space="0" w:color="auto"/>
                <w:right w:val="none" w:sz="0" w:space="0" w:color="auto"/>
              </w:divBdr>
            </w:div>
          </w:divsChild>
        </w:div>
        <w:div w:id="1091587783">
          <w:marLeft w:val="0"/>
          <w:marRight w:val="0"/>
          <w:marTop w:val="0"/>
          <w:marBottom w:val="0"/>
          <w:divBdr>
            <w:top w:val="none" w:sz="0" w:space="0" w:color="auto"/>
            <w:left w:val="none" w:sz="0" w:space="0" w:color="auto"/>
            <w:bottom w:val="none" w:sz="0" w:space="0" w:color="auto"/>
            <w:right w:val="none" w:sz="0" w:space="0" w:color="auto"/>
          </w:divBdr>
          <w:divsChild>
            <w:div w:id="369493711">
              <w:marLeft w:val="0"/>
              <w:marRight w:val="0"/>
              <w:marTop w:val="0"/>
              <w:marBottom w:val="0"/>
              <w:divBdr>
                <w:top w:val="none" w:sz="0" w:space="0" w:color="auto"/>
                <w:left w:val="none" w:sz="0" w:space="0" w:color="auto"/>
                <w:bottom w:val="none" w:sz="0" w:space="0" w:color="auto"/>
                <w:right w:val="none" w:sz="0" w:space="0" w:color="auto"/>
              </w:divBdr>
            </w:div>
          </w:divsChild>
        </w:div>
        <w:div w:id="1122500758">
          <w:marLeft w:val="0"/>
          <w:marRight w:val="0"/>
          <w:marTop w:val="0"/>
          <w:marBottom w:val="0"/>
          <w:divBdr>
            <w:top w:val="none" w:sz="0" w:space="0" w:color="auto"/>
            <w:left w:val="none" w:sz="0" w:space="0" w:color="auto"/>
            <w:bottom w:val="none" w:sz="0" w:space="0" w:color="auto"/>
            <w:right w:val="none" w:sz="0" w:space="0" w:color="auto"/>
          </w:divBdr>
          <w:divsChild>
            <w:div w:id="2113164202">
              <w:marLeft w:val="0"/>
              <w:marRight w:val="0"/>
              <w:marTop w:val="0"/>
              <w:marBottom w:val="0"/>
              <w:divBdr>
                <w:top w:val="none" w:sz="0" w:space="0" w:color="auto"/>
                <w:left w:val="none" w:sz="0" w:space="0" w:color="auto"/>
                <w:bottom w:val="none" w:sz="0" w:space="0" w:color="auto"/>
                <w:right w:val="none" w:sz="0" w:space="0" w:color="auto"/>
              </w:divBdr>
            </w:div>
          </w:divsChild>
        </w:div>
        <w:div w:id="1183982303">
          <w:marLeft w:val="0"/>
          <w:marRight w:val="0"/>
          <w:marTop w:val="0"/>
          <w:marBottom w:val="0"/>
          <w:divBdr>
            <w:top w:val="none" w:sz="0" w:space="0" w:color="auto"/>
            <w:left w:val="none" w:sz="0" w:space="0" w:color="auto"/>
            <w:bottom w:val="none" w:sz="0" w:space="0" w:color="auto"/>
            <w:right w:val="none" w:sz="0" w:space="0" w:color="auto"/>
          </w:divBdr>
          <w:divsChild>
            <w:div w:id="1717386923">
              <w:marLeft w:val="0"/>
              <w:marRight w:val="0"/>
              <w:marTop w:val="0"/>
              <w:marBottom w:val="0"/>
              <w:divBdr>
                <w:top w:val="none" w:sz="0" w:space="0" w:color="auto"/>
                <w:left w:val="none" w:sz="0" w:space="0" w:color="auto"/>
                <w:bottom w:val="none" w:sz="0" w:space="0" w:color="auto"/>
                <w:right w:val="none" w:sz="0" w:space="0" w:color="auto"/>
              </w:divBdr>
            </w:div>
          </w:divsChild>
        </w:div>
        <w:div w:id="1188447238">
          <w:marLeft w:val="0"/>
          <w:marRight w:val="0"/>
          <w:marTop w:val="0"/>
          <w:marBottom w:val="0"/>
          <w:divBdr>
            <w:top w:val="none" w:sz="0" w:space="0" w:color="auto"/>
            <w:left w:val="none" w:sz="0" w:space="0" w:color="auto"/>
            <w:bottom w:val="none" w:sz="0" w:space="0" w:color="auto"/>
            <w:right w:val="none" w:sz="0" w:space="0" w:color="auto"/>
          </w:divBdr>
          <w:divsChild>
            <w:div w:id="1488010299">
              <w:marLeft w:val="0"/>
              <w:marRight w:val="0"/>
              <w:marTop w:val="0"/>
              <w:marBottom w:val="0"/>
              <w:divBdr>
                <w:top w:val="none" w:sz="0" w:space="0" w:color="auto"/>
                <w:left w:val="none" w:sz="0" w:space="0" w:color="auto"/>
                <w:bottom w:val="none" w:sz="0" w:space="0" w:color="auto"/>
                <w:right w:val="none" w:sz="0" w:space="0" w:color="auto"/>
              </w:divBdr>
            </w:div>
          </w:divsChild>
        </w:div>
        <w:div w:id="1201211573">
          <w:marLeft w:val="0"/>
          <w:marRight w:val="0"/>
          <w:marTop w:val="0"/>
          <w:marBottom w:val="0"/>
          <w:divBdr>
            <w:top w:val="none" w:sz="0" w:space="0" w:color="auto"/>
            <w:left w:val="none" w:sz="0" w:space="0" w:color="auto"/>
            <w:bottom w:val="none" w:sz="0" w:space="0" w:color="auto"/>
            <w:right w:val="none" w:sz="0" w:space="0" w:color="auto"/>
          </w:divBdr>
          <w:divsChild>
            <w:div w:id="1852450240">
              <w:marLeft w:val="0"/>
              <w:marRight w:val="0"/>
              <w:marTop w:val="0"/>
              <w:marBottom w:val="0"/>
              <w:divBdr>
                <w:top w:val="none" w:sz="0" w:space="0" w:color="auto"/>
                <w:left w:val="none" w:sz="0" w:space="0" w:color="auto"/>
                <w:bottom w:val="none" w:sz="0" w:space="0" w:color="auto"/>
                <w:right w:val="none" w:sz="0" w:space="0" w:color="auto"/>
              </w:divBdr>
            </w:div>
          </w:divsChild>
        </w:div>
        <w:div w:id="1206285404">
          <w:marLeft w:val="0"/>
          <w:marRight w:val="0"/>
          <w:marTop w:val="0"/>
          <w:marBottom w:val="0"/>
          <w:divBdr>
            <w:top w:val="none" w:sz="0" w:space="0" w:color="auto"/>
            <w:left w:val="none" w:sz="0" w:space="0" w:color="auto"/>
            <w:bottom w:val="none" w:sz="0" w:space="0" w:color="auto"/>
            <w:right w:val="none" w:sz="0" w:space="0" w:color="auto"/>
          </w:divBdr>
          <w:divsChild>
            <w:div w:id="401410397">
              <w:marLeft w:val="0"/>
              <w:marRight w:val="0"/>
              <w:marTop w:val="0"/>
              <w:marBottom w:val="0"/>
              <w:divBdr>
                <w:top w:val="none" w:sz="0" w:space="0" w:color="auto"/>
                <w:left w:val="none" w:sz="0" w:space="0" w:color="auto"/>
                <w:bottom w:val="none" w:sz="0" w:space="0" w:color="auto"/>
                <w:right w:val="none" w:sz="0" w:space="0" w:color="auto"/>
              </w:divBdr>
            </w:div>
          </w:divsChild>
        </w:div>
        <w:div w:id="1224102828">
          <w:marLeft w:val="0"/>
          <w:marRight w:val="0"/>
          <w:marTop w:val="0"/>
          <w:marBottom w:val="0"/>
          <w:divBdr>
            <w:top w:val="none" w:sz="0" w:space="0" w:color="auto"/>
            <w:left w:val="none" w:sz="0" w:space="0" w:color="auto"/>
            <w:bottom w:val="none" w:sz="0" w:space="0" w:color="auto"/>
            <w:right w:val="none" w:sz="0" w:space="0" w:color="auto"/>
          </w:divBdr>
          <w:divsChild>
            <w:div w:id="2035575654">
              <w:marLeft w:val="0"/>
              <w:marRight w:val="0"/>
              <w:marTop w:val="0"/>
              <w:marBottom w:val="0"/>
              <w:divBdr>
                <w:top w:val="none" w:sz="0" w:space="0" w:color="auto"/>
                <w:left w:val="none" w:sz="0" w:space="0" w:color="auto"/>
                <w:bottom w:val="none" w:sz="0" w:space="0" w:color="auto"/>
                <w:right w:val="none" w:sz="0" w:space="0" w:color="auto"/>
              </w:divBdr>
            </w:div>
          </w:divsChild>
        </w:div>
        <w:div w:id="1271469190">
          <w:marLeft w:val="0"/>
          <w:marRight w:val="0"/>
          <w:marTop w:val="0"/>
          <w:marBottom w:val="0"/>
          <w:divBdr>
            <w:top w:val="none" w:sz="0" w:space="0" w:color="auto"/>
            <w:left w:val="none" w:sz="0" w:space="0" w:color="auto"/>
            <w:bottom w:val="none" w:sz="0" w:space="0" w:color="auto"/>
            <w:right w:val="none" w:sz="0" w:space="0" w:color="auto"/>
          </w:divBdr>
          <w:divsChild>
            <w:div w:id="1404838746">
              <w:marLeft w:val="0"/>
              <w:marRight w:val="0"/>
              <w:marTop w:val="0"/>
              <w:marBottom w:val="0"/>
              <w:divBdr>
                <w:top w:val="none" w:sz="0" w:space="0" w:color="auto"/>
                <w:left w:val="none" w:sz="0" w:space="0" w:color="auto"/>
                <w:bottom w:val="none" w:sz="0" w:space="0" w:color="auto"/>
                <w:right w:val="none" w:sz="0" w:space="0" w:color="auto"/>
              </w:divBdr>
            </w:div>
          </w:divsChild>
        </w:div>
        <w:div w:id="1283728103">
          <w:marLeft w:val="0"/>
          <w:marRight w:val="0"/>
          <w:marTop w:val="0"/>
          <w:marBottom w:val="0"/>
          <w:divBdr>
            <w:top w:val="none" w:sz="0" w:space="0" w:color="auto"/>
            <w:left w:val="none" w:sz="0" w:space="0" w:color="auto"/>
            <w:bottom w:val="none" w:sz="0" w:space="0" w:color="auto"/>
            <w:right w:val="none" w:sz="0" w:space="0" w:color="auto"/>
          </w:divBdr>
          <w:divsChild>
            <w:div w:id="407506840">
              <w:marLeft w:val="0"/>
              <w:marRight w:val="0"/>
              <w:marTop w:val="0"/>
              <w:marBottom w:val="0"/>
              <w:divBdr>
                <w:top w:val="none" w:sz="0" w:space="0" w:color="auto"/>
                <w:left w:val="none" w:sz="0" w:space="0" w:color="auto"/>
                <w:bottom w:val="none" w:sz="0" w:space="0" w:color="auto"/>
                <w:right w:val="none" w:sz="0" w:space="0" w:color="auto"/>
              </w:divBdr>
            </w:div>
          </w:divsChild>
        </w:div>
        <w:div w:id="1312490112">
          <w:marLeft w:val="0"/>
          <w:marRight w:val="0"/>
          <w:marTop w:val="0"/>
          <w:marBottom w:val="0"/>
          <w:divBdr>
            <w:top w:val="none" w:sz="0" w:space="0" w:color="auto"/>
            <w:left w:val="none" w:sz="0" w:space="0" w:color="auto"/>
            <w:bottom w:val="none" w:sz="0" w:space="0" w:color="auto"/>
            <w:right w:val="none" w:sz="0" w:space="0" w:color="auto"/>
          </w:divBdr>
          <w:divsChild>
            <w:div w:id="244843085">
              <w:marLeft w:val="0"/>
              <w:marRight w:val="0"/>
              <w:marTop w:val="0"/>
              <w:marBottom w:val="0"/>
              <w:divBdr>
                <w:top w:val="none" w:sz="0" w:space="0" w:color="auto"/>
                <w:left w:val="none" w:sz="0" w:space="0" w:color="auto"/>
                <w:bottom w:val="none" w:sz="0" w:space="0" w:color="auto"/>
                <w:right w:val="none" w:sz="0" w:space="0" w:color="auto"/>
              </w:divBdr>
            </w:div>
          </w:divsChild>
        </w:div>
        <w:div w:id="1317610582">
          <w:marLeft w:val="0"/>
          <w:marRight w:val="0"/>
          <w:marTop w:val="0"/>
          <w:marBottom w:val="0"/>
          <w:divBdr>
            <w:top w:val="none" w:sz="0" w:space="0" w:color="auto"/>
            <w:left w:val="none" w:sz="0" w:space="0" w:color="auto"/>
            <w:bottom w:val="none" w:sz="0" w:space="0" w:color="auto"/>
            <w:right w:val="none" w:sz="0" w:space="0" w:color="auto"/>
          </w:divBdr>
          <w:divsChild>
            <w:div w:id="1901593656">
              <w:marLeft w:val="0"/>
              <w:marRight w:val="0"/>
              <w:marTop w:val="0"/>
              <w:marBottom w:val="0"/>
              <w:divBdr>
                <w:top w:val="none" w:sz="0" w:space="0" w:color="auto"/>
                <w:left w:val="none" w:sz="0" w:space="0" w:color="auto"/>
                <w:bottom w:val="none" w:sz="0" w:space="0" w:color="auto"/>
                <w:right w:val="none" w:sz="0" w:space="0" w:color="auto"/>
              </w:divBdr>
            </w:div>
          </w:divsChild>
        </w:div>
        <w:div w:id="1350570459">
          <w:marLeft w:val="0"/>
          <w:marRight w:val="0"/>
          <w:marTop w:val="0"/>
          <w:marBottom w:val="0"/>
          <w:divBdr>
            <w:top w:val="none" w:sz="0" w:space="0" w:color="auto"/>
            <w:left w:val="none" w:sz="0" w:space="0" w:color="auto"/>
            <w:bottom w:val="none" w:sz="0" w:space="0" w:color="auto"/>
            <w:right w:val="none" w:sz="0" w:space="0" w:color="auto"/>
          </w:divBdr>
          <w:divsChild>
            <w:div w:id="1370954616">
              <w:marLeft w:val="0"/>
              <w:marRight w:val="0"/>
              <w:marTop w:val="0"/>
              <w:marBottom w:val="0"/>
              <w:divBdr>
                <w:top w:val="none" w:sz="0" w:space="0" w:color="auto"/>
                <w:left w:val="none" w:sz="0" w:space="0" w:color="auto"/>
                <w:bottom w:val="none" w:sz="0" w:space="0" w:color="auto"/>
                <w:right w:val="none" w:sz="0" w:space="0" w:color="auto"/>
              </w:divBdr>
            </w:div>
          </w:divsChild>
        </w:div>
        <w:div w:id="1574847914">
          <w:marLeft w:val="0"/>
          <w:marRight w:val="0"/>
          <w:marTop w:val="0"/>
          <w:marBottom w:val="0"/>
          <w:divBdr>
            <w:top w:val="none" w:sz="0" w:space="0" w:color="auto"/>
            <w:left w:val="none" w:sz="0" w:space="0" w:color="auto"/>
            <w:bottom w:val="none" w:sz="0" w:space="0" w:color="auto"/>
            <w:right w:val="none" w:sz="0" w:space="0" w:color="auto"/>
          </w:divBdr>
          <w:divsChild>
            <w:div w:id="199510284">
              <w:marLeft w:val="0"/>
              <w:marRight w:val="0"/>
              <w:marTop w:val="0"/>
              <w:marBottom w:val="0"/>
              <w:divBdr>
                <w:top w:val="none" w:sz="0" w:space="0" w:color="auto"/>
                <w:left w:val="none" w:sz="0" w:space="0" w:color="auto"/>
                <w:bottom w:val="none" w:sz="0" w:space="0" w:color="auto"/>
                <w:right w:val="none" w:sz="0" w:space="0" w:color="auto"/>
              </w:divBdr>
            </w:div>
          </w:divsChild>
        </w:div>
        <w:div w:id="1579052884">
          <w:marLeft w:val="0"/>
          <w:marRight w:val="0"/>
          <w:marTop w:val="0"/>
          <w:marBottom w:val="0"/>
          <w:divBdr>
            <w:top w:val="none" w:sz="0" w:space="0" w:color="auto"/>
            <w:left w:val="none" w:sz="0" w:space="0" w:color="auto"/>
            <w:bottom w:val="none" w:sz="0" w:space="0" w:color="auto"/>
            <w:right w:val="none" w:sz="0" w:space="0" w:color="auto"/>
          </w:divBdr>
          <w:divsChild>
            <w:div w:id="1878927202">
              <w:marLeft w:val="0"/>
              <w:marRight w:val="0"/>
              <w:marTop w:val="0"/>
              <w:marBottom w:val="0"/>
              <w:divBdr>
                <w:top w:val="none" w:sz="0" w:space="0" w:color="auto"/>
                <w:left w:val="none" w:sz="0" w:space="0" w:color="auto"/>
                <w:bottom w:val="none" w:sz="0" w:space="0" w:color="auto"/>
                <w:right w:val="none" w:sz="0" w:space="0" w:color="auto"/>
              </w:divBdr>
            </w:div>
          </w:divsChild>
        </w:div>
        <w:div w:id="1607345121">
          <w:marLeft w:val="0"/>
          <w:marRight w:val="0"/>
          <w:marTop w:val="0"/>
          <w:marBottom w:val="0"/>
          <w:divBdr>
            <w:top w:val="none" w:sz="0" w:space="0" w:color="auto"/>
            <w:left w:val="none" w:sz="0" w:space="0" w:color="auto"/>
            <w:bottom w:val="none" w:sz="0" w:space="0" w:color="auto"/>
            <w:right w:val="none" w:sz="0" w:space="0" w:color="auto"/>
          </w:divBdr>
          <w:divsChild>
            <w:div w:id="575553036">
              <w:marLeft w:val="0"/>
              <w:marRight w:val="0"/>
              <w:marTop w:val="0"/>
              <w:marBottom w:val="0"/>
              <w:divBdr>
                <w:top w:val="none" w:sz="0" w:space="0" w:color="auto"/>
                <w:left w:val="none" w:sz="0" w:space="0" w:color="auto"/>
                <w:bottom w:val="none" w:sz="0" w:space="0" w:color="auto"/>
                <w:right w:val="none" w:sz="0" w:space="0" w:color="auto"/>
              </w:divBdr>
            </w:div>
          </w:divsChild>
        </w:div>
        <w:div w:id="1617174635">
          <w:marLeft w:val="0"/>
          <w:marRight w:val="0"/>
          <w:marTop w:val="0"/>
          <w:marBottom w:val="0"/>
          <w:divBdr>
            <w:top w:val="none" w:sz="0" w:space="0" w:color="auto"/>
            <w:left w:val="none" w:sz="0" w:space="0" w:color="auto"/>
            <w:bottom w:val="none" w:sz="0" w:space="0" w:color="auto"/>
            <w:right w:val="none" w:sz="0" w:space="0" w:color="auto"/>
          </w:divBdr>
          <w:divsChild>
            <w:div w:id="1707296248">
              <w:marLeft w:val="0"/>
              <w:marRight w:val="0"/>
              <w:marTop w:val="0"/>
              <w:marBottom w:val="0"/>
              <w:divBdr>
                <w:top w:val="none" w:sz="0" w:space="0" w:color="auto"/>
                <w:left w:val="none" w:sz="0" w:space="0" w:color="auto"/>
                <w:bottom w:val="none" w:sz="0" w:space="0" w:color="auto"/>
                <w:right w:val="none" w:sz="0" w:space="0" w:color="auto"/>
              </w:divBdr>
            </w:div>
          </w:divsChild>
        </w:div>
        <w:div w:id="1707557887">
          <w:marLeft w:val="0"/>
          <w:marRight w:val="0"/>
          <w:marTop w:val="0"/>
          <w:marBottom w:val="0"/>
          <w:divBdr>
            <w:top w:val="none" w:sz="0" w:space="0" w:color="auto"/>
            <w:left w:val="none" w:sz="0" w:space="0" w:color="auto"/>
            <w:bottom w:val="none" w:sz="0" w:space="0" w:color="auto"/>
            <w:right w:val="none" w:sz="0" w:space="0" w:color="auto"/>
          </w:divBdr>
          <w:divsChild>
            <w:div w:id="923759170">
              <w:marLeft w:val="0"/>
              <w:marRight w:val="0"/>
              <w:marTop w:val="0"/>
              <w:marBottom w:val="0"/>
              <w:divBdr>
                <w:top w:val="none" w:sz="0" w:space="0" w:color="auto"/>
                <w:left w:val="none" w:sz="0" w:space="0" w:color="auto"/>
                <w:bottom w:val="none" w:sz="0" w:space="0" w:color="auto"/>
                <w:right w:val="none" w:sz="0" w:space="0" w:color="auto"/>
              </w:divBdr>
            </w:div>
          </w:divsChild>
        </w:div>
        <w:div w:id="1743985780">
          <w:marLeft w:val="0"/>
          <w:marRight w:val="0"/>
          <w:marTop w:val="0"/>
          <w:marBottom w:val="0"/>
          <w:divBdr>
            <w:top w:val="none" w:sz="0" w:space="0" w:color="auto"/>
            <w:left w:val="none" w:sz="0" w:space="0" w:color="auto"/>
            <w:bottom w:val="none" w:sz="0" w:space="0" w:color="auto"/>
            <w:right w:val="none" w:sz="0" w:space="0" w:color="auto"/>
          </w:divBdr>
          <w:divsChild>
            <w:div w:id="395277623">
              <w:marLeft w:val="0"/>
              <w:marRight w:val="0"/>
              <w:marTop w:val="0"/>
              <w:marBottom w:val="0"/>
              <w:divBdr>
                <w:top w:val="none" w:sz="0" w:space="0" w:color="auto"/>
                <w:left w:val="none" w:sz="0" w:space="0" w:color="auto"/>
                <w:bottom w:val="none" w:sz="0" w:space="0" w:color="auto"/>
                <w:right w:val="none" w:sz="0" w:space="0" w:color="auto"/>
              </w:divBdr>
            </w:div>
          </w:divsChild>
        </w:div>
        <w:div w:id="1805734650">
          <w:marLeft w:val="0"/>
          <w:marRight w:val="0"/>
          <w:marTop w:val="0"/>
          <w:marBottom w:val="0"/>
          <w:divBdr>
            <w:top w:val="none" w:sz="0" w:space="0" w:color="auto"/>
            <w:left w:val="none" w:sz="0" w:space="0" w:color="auto"/>
            <w:bottom w:val="none" w:sz="0" w:space="0" w:color="auto"/>
            <w:right w:val="none" w:sz="0" w:space="0" w:color="auto"/>
          </w:divBdr>
          <w:divsChild>
            <w:div w:id="1798332569">
              <w:marLeft w:val="0"/>
              <w:marRight w:val="0"/>
              <w:marTop w:val="0"/>
              <w:marBottom w:val="0"/>
              <w:divBdr>
                <w:top w:val="none" w:sz="0" w:space="0" w:color="auto"/>
                <w:left w:val="none" w:sz="0" w:space="0" w:color="auto"/>
                <w:bottom w:val="none" w:sz="0" w:space="0" w:color="auto"/>
                <w:right w:val="none" w:sz="0" w:space="0" w:color="auto"/>
              </w:divBdr>
            </w:div>
          </w:divsChild>
        </w:div>
        <w:div w:id="1867519380">
          <w:marLeft w:val="0"/>
          <w:marRight w:val="0"/>
          <w:marTop w:val="0"/>
          <w:marBottom w:val="0"/>
          <w:divBdr>
            <w:top w:val="none" w:sz="0" w:space="0" w:color="auto"/>
            <w:left w:val="none" w:sz="0" w:space="0" w:color="auto"/>
            <w:bottom w:val="none" w:sz="0" w:space="0" w:color="auto"/>
            <w:right w:val="none" w:sz="0" w:space="0" w:color="auto"/>
          </w:divBdr>
          <w:divsChild>
            <w:div w:id="1614171815">
              <w:marLeft w:val="0"/>
              <w:marRight w:val="0"/>
              <w:marTop w:val="0"/>
              <w:marBottom w:val="0"/>
              <w:divBdr>
                <w:top w:val="none" w:sz="0" w:space="0" w:color="auto"/>
                <w:left w:val="none" w:sz="0" w:space="0" w:color="auto"/>
                <w:bottom w:val="none" w:sz="0" w:space="0" w:color="auto"/>
                <w:right w:val="none" w:sz="0" w:space="0" w:color="auto"/>
              </w:divBdr>
            </w:div>
          </w:divsChild>
        </w:div>
        <w:div w:id="1957910510">
          <w:marLeft w:val="0"/>
          <w:marRight w:val="0"/>
          <w:marTop w:val="0"/>
          <w:marBottom w:val="0"/>
          <w:divBdr>
            <w:top w:val="none" w:sz="0" w:space="0" w:color="auto"/>
            <w:left w:val="none" w:sz="0" w:space="0" w:color="auto"/>
            <w:bottom w:val="none" w:sz="0" w:space="0" w:color="auto"/>
            <w:right w:val="none" w:sz="0" w:space="0" w:color="auto"/>
          </w:divBdr>
          <w:divsChild>
            <w:div w:id="207693599">
              <w:marLeft w:val="0"/>
              <w:marRight w:val="0"/>
              <w:marTop w:val="0"/>
              <w:marBottom w:val="0"/>
              <w:divBdr>
                <w:top w:val="none" w:sz="0" w:space="0" w:color="auto"/>
                <w:left w:val="none" w:sz="0" w:space="0" w:color="auto"/>
                <w:bottom w:val="none" w:sz="0" w:space="0" w:color="auto"/>
                <w:right w:val="none" w:sz="0" w:space="0" w:color="auto"/>
              </w:divBdr>
            </w:div>
          </w:divsChild>
        </w:div>
        <w:div w:id="2026203905">
          <w:marLeft w:val="0"/>
          <w:marRight w:val="0"/>
          <w:marTop w:val="0"/>
          <w:marBottom w:val="0"/>
          <w:divBdr>
            <w:top w:val="none" w:sz="0" w:space="0" w:color="auto"/>
            <w:left w:val="none" w:sz="0" w:space="0" w:color="auto"/>
            <w:bottom w:val="none" w:sz="0" w:space="0" w:color="auto"/>
            <w:right w:val="none" w:sz="0" w:space="0" w:color="auto"/>
          </w:divBdr>
          <w:divsChild>
            <w:div w:id="1674530881">
              <w:marLeft w:val="0"/>
              <w:marRight w:val="0"/>
              <w:marTop w:val="0"/>
              <w:marBottom w:val="0"/>
              <w:divBdr>
                <w:top w:val="none" w:sz="0" w:space="0" w:color="auto"/>
                <w:left w:val="none" w:sz="0" w:space="0" w:color="auto"/>
                <w:bottom w:val="none" w:sz="0" w:space="0" w:color="auto"/>
                <w:right w:val="none" w:sz="0" w:space="0" w:color="auto"/>
              </w:divBdr>
            </w:div>
          </w:divsChild>
        </w:div>
        <w:div w:id="2044556024">
          <w:marLeft w:val="0"/>
          <w:marRight w:val="0"/>
          <w:marTop w:val="0"/>
          <w:marBottom w:val="0"/>
          <w:divBdr>
            <w:top w:val="none" w:sz="0" w:space="0" w:color="auto"/>
            <w:left w:val="none" w:sz="0" w:space="0" w:color="auto"/>
            <w:bottom w:val="none" w:sz="0" w:space="0" w:color="auto"/>
            <w:right w:val="none" w:sz="0" w:space="0" w:color="auto"/>
          </w:divBdr>
          <w:divsChild>
            <w:div w:id="53626464">
              <w:marLeft w:val="0"/>
              <w:marRight w:val="0"/>
              <w:marTop w:val="0"/>
              <w:marBottom w:val="0"/>
              <w:divBdr>
                <w:top w:val="none" w:sz="0" w:space="0" w:color="auto"/>
                <w:left w:val="none" w:sz="0" w:space="0" w:color="auto"/>
                <w:bottom w:val="none" w:sz="0" w:space="0" w:color="auto"/>
                <w:right w:val="none" w:sz="0" w:space="0" w:color="auto"/>
              </w:divBdr>
            </w:div>
          </w:divsChild>
        </w:div>
        <w:div w:id="2061007414">
          <w:marLeft w:val="0"/>
          <w:marRight w:val="0"/>
          <w:marTop w:val="0"/>
          <w:marBottom w:val="0"/>
          <w:divBdr>
            <w:top w:val="none" w:sz="0" w:space="0" w:color="auto"/>
            <w:left w:val="none" w:sz="0" w:space="0" w:color="auto"/>
            <w:bottom w:val="none" w:sz="0" w:space="0" w:color="auto"/>
            <w:right w:val="none" w:sz="0" w:space="0" w:color="auto"/>
          </w:divBdr>
          <w:divsChild>
            <w:div w:id="758869787">
              <w:marLeft w:val="0"/>
              <w:marRight w:val="0"/>
              <w:marTop w:val="0"/>
              <w:marBottom w:val="0"/>
              <w:divBdr>
                <w:top w:val="none" w:sz="0" w:space="0" w:color="auto"/>
                <w:left w:val="none" w:sz="0" w:space="0" w:color="auto"/>
                <w:bottom w:val="none" w:sz="0" w:space="0" w:color="auto"/>
                <w:right w:val="none" w:sz="0" w:space="0" w:color="auto"/>
              </w:divBdr>
            </w:div>
          </w:divsChild>
        </w:div>
        <w:div w:id="2099060166">
          <w:marLeft w:val="0"/>
          <w:marRight w:val="0"/>
          <w:marTop w:val="0"/>
          <w:marBottom w:val="0"/>
          <w:divBdr>
            <w:top w:val="none" w:sz="0" w:space="0" w:color="auto"/>
            <w:left w:val="none" w:sz="0" w:space="0" w:color="auto"/>
            <w:bottom w:val="none" w:sz="0" w:space="0" w:color="auto"/>
            <w:right w:val="none" w:sz="0" w:space="0" w:color="auto"/>
          </w:divBdr>
          <w:divsChild>
            <w:div w:id="599335635">
              <w:marLeft w:val="0"/>
              <w:marRight w:val="0"/>
              <w:marTop w:val="0"/>
              <w:marBottom w:val="0"/>
              <w:divBdr>
                <w:top w:val="none" w:sz="0" w:space="0" w:color="auto"/>
                <w:left w:val="none" w:sz="0" w:space="0" w:color="auto"/>
                <w:bottom w:val="none" w:sz="0" w:space="0" w:color="auto"/>
                <w:right w:val="none" w:sz="0" w:space="0" w:color="auto"/>
              </w:divBdr>
            </w:div>
          </w:divsChild>
        </w:div>
        <w:div w:id="2130933901">
          <w:marLeft w:val="0"/>
          <w:marRight w:val="0"/>
          <w:marTop w:val="0"/>
          <w:marBottom w:val="0"/>
          <w:divBdr>
            <w:top w:val="none" w:sz="0" w:space="0" w:color="auto"/>
            <w:left w:val="none" w:sz="0" w:space="0" w:color="auto"/>
            <w:bottom w:val="none" w:sz="0" w:space="0" w:color="auto"/>
            <w:right w:val="none" w:sz="0" w:space="0" w:color="auto"/>
          </w:divBdr>
          <w:divsChild>
            <w:div w:id="1495759023">
              <w:marLeft w:val="0"/>
              <w:marRight w:val="0"/>
              <w:marTop w:val="0"/>
              <w:marBottom w:val="0"/>
              <w:divBdr>
                <w:top w:val="none" w:sz="0" w:space="0" w:color="auto"/>
                <w:left w:val="none" w:sz="0" w:space="0" w:color="auto"/>
                <w:bottom w:val="none" w:sz="0" w:space="0" w:color="auto"/>
                <w:right w:val="none" w:sz="0" w:space="0" w:color="auto"/>
              </w:divBdr>
            </w:div>
          </w:divsChild>
        </w:div>
        <w:div w:id="2140613135">
          <w:marLeft w:val="0"/>
          <w:marRight w:val="0"/>
          <w:marTop w:val="0"/>
          <w:marBottom w:val="0"/>
          <w:divBdr>
            <w:top w:val="none" w:sz="0" w:space="0" w:color="auto"/>
            <w:left w:val="none" w:sz="0" w:space="0" w:color="auto"/>
            <w:bottom w:val="none" w:sz="0" w:space="0" w:color="auto"/>
            <w:right w:val="none" w:sz="0" w:space="0" w:color="auto"/>
          </w:divBdr>
          <w:divsChild>
            <w:div w:id="101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4598">
      <w:bodyDiv w:val="1"/>
      <w:marLeft w:val="0"/>
      <w:marRight w:val="0"/>
      <w:marTop w:val="0"/>
      <w:marBottom w:val="0"/>
      <w:divBdr>
        <w:top w:val="none" w:sz="0" w:space="0" w:color="auto"/>
        <w:left w:val="none" w:sz="0" w:space="0" w:color="auto"/>
        <w:bottom w:val="none" w:sz="0" w:space="0" w:color="auto"/>
        <w:right w:val="none" w:sz="0" w:space="0" w:color="auto"/>
      </w:divBdr>
    </w:div>
    <w:div w:id="654332584">
      <w:bodyDiv w:val="1"/>
      <w:marLeft w:val="0"/>
      <w:marRight w:val="0"/>
      <w:marTop w:val="0"/>
      <w:marBottom w:val="0"/>
      <w:divBdr>
        <w:top w:val="none" w:sz="0" w:space="0" w:color="auto"/>
        <w:left w:val="none" w:sz="0" w:space="0" w:color="auto"/>
        <w:bottom w:val="none" w:sz="0" w:space="0" w:color="auto"/>
        <w:right w:val="none" w:sz="0" w:space="0" w:color="auto"/>
      </w:divBdr>
    </w:div>
    <w:div w:id="680083233">
      <w:bodyDiv w:val="1"/>
      <w:marLeft w:val="0"/>
      <w:marRight w:val="0"/>
      <w:marTop w:val="0"/>
      <w:marBottom w:val="0"/>
      <w:divBdr>
        <w:top w:val="none" w:sz="0" w:space="0" w:color="auto"/>
        <w:left w:val="none" w:sz="0" w:space="0" w:color="auto"/>
        <w:bottom w:val="none" w:sz="0" w:space="0" w:color="auto"/>
        <w:right w:val="none" w:sz="0" w:space="0" w:color="auto"/>
      </w:divBdr>
    </w:div>
    <w:div w:id="705301895">
      <w:bodyDiv w:val="1"/>
      <w:marLeft w:val="0"/>
      <w:marRight w:val="0"/>
      <w:marTop w:val="0"/>
      <w:marBottom w:val="0"/>
      <w:divBdr>
        <w:top w:val="none" w:sz="0" w:space="0" w:color="auto"/>
        <w:left w:val="none" w:sz="0" w:space="0" w:color="auto"/>
        <w:bottom w:val="none" w:sz="0" w:space="0" w:color="auto"/>
        <w:right w:val="none" w:sz="0" w:space="0" w:color="auto"/>
      </w:divBdr>
    </w:div>
    <w:div w:id="723529772">
      <w:bodyDiv w:val="1"/>
      <w:marLeft w:val="0"/>
      <w:marRight w:val="0"/>
      <w:marTop w:val="0"/>
      <w:marBottom w:val="0"/>
      <w:divBdr>
        <w:top w:val="none" w:sz="0" w:space="0" w:color="auto"/>
        <w:left w:val="none" w:sz="0" w:space="0" w:color="auto"/>
        <w:bottom w:val="none" w:sz="0" w:space="0" w:color="auto"/>
        <w:right w:val="none" w:sz="0" w:space="0" w:color="auto"/>
      </w:divBdr>
    </w:div>
    <w:div w:id="834804623">
      <w:bodyDiv w:val="1"/>
      <w:marLeft w:val="0"/>
      <w:marRight w:val="0"/>
      <w:marTop w:val="0"/>
      <w:marBottom w:val="0"/>
      <w:divBdr>
        <w:top w:val="none" w:sz="0" w:space="0" w:color="auto"/>
        <w:left w:val="none" w:sz="0" w:space="0" w:color="auto"/>
        <w:bottom w:val="none" w:sz="0" w:space="0" w:color="auto"/>
        <w:right w:val="none" w:sz="0" w:space="0" w:color="auto"/>
      </w:divBdr>
    </w:div>
    <w:div w:id="904339894">
      <w:bodyDiv w:val="1"/>
      <w:marLeft w:val="0"/>
      <w:marRight w:val="0"/>
      <w:marTop w:val="0"/>
      <w:marBottom w:val="0"/>
      <w:divBdr>
        <w:top w:val="none" w:sz="0" w:space="0" w:color="auto"/>
        <w:left w:val="none" w:sz="0" w:space="0" w:color="auto"/>
        <w:bottom w:val="none" w:sz="0" w:space="0" w:color="auto"/>
        <w:right w:val="none" w:sz="0" w:space="0" w:color="auto"/>
      </w:divBdr>
    </w:div>
    <w:div w:id="962462527">
      <w:bodyDiv w:val="1"/>
      <w:marLeft w:val="0"/>
      <w:marRight w:val="0"/>
      <w:marTop w:val="0"/>
      <w:marBottom w:val="0"/>
      <w:divBdr>
        <w:top w:val="none" w:sz="0" w:space="0" w:color="auto"/>
        <w:left w:val="none" w:sz="0" w:space="0" w:color="auto"/>
        <w:bottom w:val="none" w:sz="0" w:space="0" w:color="auto"/>
        <w:right w:val="none" w:sz="0" w:space="0" w:color="auto"/>
      </w:divBdr>
    </w:div>
    <w:div w:id="1041705176">
      <w:bodyDiv w:val="1"/>
      <w:marLeft w:val="0"/>
      <w:marRight w:val="0"/>
      <w:marTop w:val="0"/>
      <w:marBottom w:val="0"/>
      <w:divBdr>
        <w:top w:val="none" w:sz="0" w:space="0" w:color="auto"/>
        <w:left w:val="none" w:sz="0" w:space="0" w:color="auto"/>
        <w:bottom w:val="none" w:sz="0" w:space="0" w:color="auto"/>
        <w:right w:val="none" w:sz="0" w:space="0" w:color="auto"/>
      </w:divBdr>
    </w:div>
    <w:div w:id="1065101289">
      <w:bodyDiv w:val="1"/>
      <w:marLeft w:val="0"/>
      <w:marRight w:val="0"/>
      <w:marTop w:val="0"/>
      <w:marBottom w:val="0"/>
      <w:divBdr>
        <w:top w:val="none" w:sz="0" w:space="0" w:color="auto"/>
        <w:left w:val="none" w:sz="0" w:space="0" w:color="auto"/>
        <w:bottom w:val="none" w:sz="0" w:space="0" w:color="auto"/>
        <w:right w:val="none" w:sz="0" w:space="0" w:color="auto"/>
      </w:divBdr>
    </w:div>
    <w:div w:id="1079059743">
      <w:bodyDiv w:val="1"/>
      <w:marLeft w:val="0"/>
      <w:marRight w:val="0"/>
      <w:marTop w:val="0"/>
      <w:marBottom w:val="0"/>
      <w:divBdr>
        <w:top w:val="none" w:sz="0" w:space="0" w:color="auto"/>
        <w:left w:val="none" w:sz="0" w:space="0" w:color="auto"/>
        <w:bottom w:val="none" w:sz="0" w:space="0" w:color="auto"/>
        <w:right w:val="none" w:sz="0" w:space="0" w:color="auto"/>
      </w:divBdr>
    </w:div>
    <w:div w:id="1085109988">
      <w:bodyDiv w:val="1"/>
      <w:marLeft w:val="0"/>
      <w:marRight w:val="0"/>
      <w:marTop w:val="0"/>
      <w:marBottom w:val="0"/>
      <w:divBdr>
        <w:top w:val="none" w:sz="0" w:space="0" w:color="auto"/>
        <w:left w:val="none" w:sz="0" w:space="0" w:color="auto"/>
        <w:bottom w:val="none" w:sz="0" w:space="0" w:color="auto"/>
        <w:right w:val="none" w:sz="0" w:space="0" w:color="auto"/>
      </w:divBdr>
    </w:div>
    <w:div w:id="1098453866">
      <w:bodyDiv w:val="1"/>
      <w:marLeft w:val="0"/>
      <w:marRight w:val="0"/>
      <w:marTop w:val="0"/>
      <w:marBottom w:val="0"/>
      <w:divBdr>
        <w:top w:val="none" w:sz="0" w:space="0" w:color="auto"/>
        <w:left w:val="none" w:sz="0" w:space="0" w:color="auto"/>
        <w:bottom w:val="none" w:sz="0" w:space="0" w:color="auto"/>
        <w:right w:val="none" w:sz="0" w:space="0" w:color="auto"/>
      </w:divBdr>
    </w:div>
    <w:div w:id="1116488161">
      <w:bodyDiv w:val="1"/>
      <w:marLeft w:val="0"/>
      <w:marRight w:val="0"/>
      <w:marTop w:val="0"/>
      <w:marBottom w:val="0"/>
      <w:divBdr>
        <w:top w:val="none" w:sz="0" w:space="0" w:color="auto"/>
        <w:left w:val="none" w:sz="0" w:space="0" w:color="auto"/>
        <w:bottom w:val="none" w:sz="0" w:space="0" w:color="auto"/>
        <w:right w:val="none" w:sz="0" w:space="0" w:color="auto"/>
      </w:divBdr>
    </w:div>
    <w:div w:id="1116489924">
      <w:bodyDiv w:val="1"/>
      <w:marLeft w:val="0"/>
      <w:marRight w:val="0"/>
      <w:marTop w:val="0"/>
      <w:marBottom w:val="0"/>
      <w:divBdr>
        <w:top w:val="none" w:sz="0" w:space="0" w:color="auto"/>
        <w:left w:val="none" w:sz="0" w:space="0" w:color="auto"/>
        <w:bottom w:val="none" w:sz="0" w:space="0" w:color="auto"/>
        <w:right w:val="none" w:sz="0" w:space="0" w:color="auto"/>
      </w:divBdr>
    </w:div>
    <w:div w:id="1152255463">
      <w:bodyDiv w:val="1"/>
      <w:marLeft w:val="0"/>
      <w:marRight w:val="0"/>
      <w:marTop w:val="0"/>
      <w:marBottom w:val="0"/>
      <w:divBdr>
        <w:top w:val="none" w:sz="0" w:space="0" w:color="auto"/>
        <w:left w:val="none" w:sz="0" w:space="0" w:color="auto"/>
        <w:bottom w:val="none" w:sz="0" w:space="0" w:color="auto"/>
        <w:right w:val="none" w:sz="0" w:space="0" w:color="auto"/>
      </w:divBdr>
      <w:divsChild>
        <w:div w:id="4987278">
          <w:marLeft w:val="0"/>
          <w:marRight w:val="0"/>
          <w:marTop w:val="0"/>
          <w:marBottom w:val="0"/>
          <w:divBdr>
            <w:top w:val="none" w:sz="0" w:space="0" w:color="auto"/>
            <w:left w:val="none" w:sz="0" w:space="0" w:color="auto"/>
            <w:bottom w:val="none" w:sz="0" w:space="0" w:color="auto"/>
            <w:right w:val="none" w:sz="0" w:space="0" w:color="auto"/>
          </w:divBdr>
          <w:divsChild>
            <w:div w:id="721101132">
              <w:marLeft w:val="0"/>
              <w:marRight w:val="0"/>
              <w:marTop w:val="0"/>
              <w:marBottom w:val="0"/>
              <w:divBdr>
                <w:top w:val="none" w:sz="0" w:space="0" w:color="auto"/>
                <w:left w:val="none" w:sz="0" w:space="0" w:color="auto"/>
                <w:bottom w:val="none" w:sz="0" w:space="0" w:color="auto"/>
                <w:right w:val="none" w:sz="0" w:space="0" w:color="auto"/>
              </w:divBdr>
            </w:div>
          </w:divsChild>
        </w:div>
        <w:div w:id="37514897">
          <w:marLeft w:val="0"/>
          <w:marRight w:val="0"/>
          <w:marTop w:val="0"/>
          <w:marBottom w:val="0"/>
          <w:divBdr>
            <w:top w:val="none" w:sz="0" w:space="0" w:color="auto"/>
            <w:left w:val="none" w:sz="0" w:space="0" w:color="auto"/>
            <w:bottom w:val="none" w:sz="0" w:space="0" w:color="auto"/>
            <w:right w:val="none" w:sz="0" w:space="0" w:color="auto"/>
          </w:divBdr>
          <w:divsChild>
            <w:div w:id="1705322392">
              <w:marLeft w:val="0"/>
              <w:marRight w:val="0"/>
              <w:marTop w:val="0"/>
              <w:marBottom w:val="0"/>
              <w:divBdr>
                <w:top w:val="none" w:sz="0" w:space="0" w:color="auto"/>
                <w:left w:val="none" w:sz="0" w:space="0" w:color="auto"/>
                <w:bottom w:val="none" w:sz="0" w:space="0" w:color="auto"/>
                <w:right w:val="none" w:sz="0" w:space="0" w:color="auto"/>
              </w:divBdr>
            </w:div>
          </w:divsChild>
        </w:div>
        <w:div w:id="59713498">
          <w:marLeft w:val="0"/>
          <w:marRight w:val="0"/>
          <w:marTop w:val="0"/>
          <w:marBottom w:val="0"/>
          <w:divBdr>
            <w:top w:val="none" w:sz="0" w:space="0" w:color="auto"/>
            <w:left w:val="none" w:sz="0" w:space="0" w:color="auto"/>
            <w:bottom w:val="none" w:sz="0" w:space="0" w:color="auto"/>
            <w:right w:val="none" w:sz="0" w:space="0" w:color="auto"/>
          </w:divBdr>
          <w:divsChild>
            <w:div w:id="1967881361">
              <w:marLeft w:val="0"/>
              <w:marRight w:val="0"/>
              <w:marTop w:val="0"/>
              <w:marBottom w:val="0"/>
              <w:divBdr>
                <w:top w:val="none" w:sz="0" w:space="0" w:color="auto"/>
                <w:left w:val="none" w:sz="0" w:space="0" w:color="auto"/>
                <w:bottom w:val="none" w:sz="0" w:space="0" w:color="auto"/>
                <w:right w:val="none" w:sz="0" w:space="0" w:color="auto"/>
              </w:divBdr>
            </w:div>
          </w:divsChild>
        </w:div>
        <w:div w:id="98566406">
          <w:marLeft w:val="0"/>
          <w:marRight w:val="0"/>
          <w:marTop w:val="0"/>
          <w:marBottom w:val="0"/>
          <w:divBdr>
            <w:top w:val="none" w:sz="0" w:space="0" w:color="auto"/>
            <w:left w:val="none" w:sz="0" w:space="0" w:color="auto"/>
            <w:bottom w:val="none" w:sz="0" w:space="0" w:color="auto"/>
            <w:right w:val="none" w:sz="0" w:space="0" w:color="auto"/>
          </w:divBdr>
          <w:divsChild>
            <w:div w:id="1523860398">
              <w:marLeft w:val="0"/>
              <w:marRight w:val="0"/>
              <w:marTop w:val="0"/>
              <w:marBottom w:val="0"/>
              <w:divBdr>
                <w:top w:val="none" w:sz="0" w:space="0" w:color="auto"/>
                <w:left w:val="none" w:sz="0" w:space="0" w:color="auto"/>
                <w:bottom w:val="none" w:sz="0" w:space="0" w:color="auto"/>
                <w:right w:val="none" w:sz="0" w:space="0" w:color="auto"/>
              </w:divBdr>
            </w:div>
          </w:divsChild>
        </w:div>
        <w:div w:id="121385207">
          <w:marLeft w:val="0"/>
          <w:marRight w:val="0"/>
          <w:marTop w:val="0"/>
          <w:marBottom w:val="0"/>
          <w:divBdr>
            <w:top w:val="none" w:sz="0" w:space="0" w:color="auto"/>
            <w:left w:val="none" w:sz="0" w:space="0" w:color="auto"/>
            <w:bottom w:val="none" w:sz="0" w:space="0" w:color="auto"/>
            <w:right w:val="none" w:sz="0" w:space="0" w:color="auto"/>
          </w:divBdr>
          <w:divsChild>
            <w:div w:id="1366561466">
              <w:marLeft w:val="0"/>
              <w:marRight w:val="0"/>
              <w:marTop w:val="0"/>
              <w:marBottom w:val="0"/>
              <w:divBdr>
                <w:top w:val="none" w:sz="0" w:space="0" w:color="auto"/>
                <w:left w:val="none" w:sz="0" w:space="0" w:color="auto"/>
                <w:bottom w:val="none" w:sz="0" w:space="0" w:color="auto"/>
                <w:right w:val="none" w:sz="0" w:space="0" w:color="auto"/>
              </w:divBdr>
            </w:div>
          </w:divsChild>
        </w:div>
        <w:div w:id="123698959">
          <w:marLeft w:val="0"/>
          <w:marRight w:val="0"/>
          <w:marTop w:val="0"/>
          <w:marBottom w:val="0"/>
          <w:divBdr>
            <w:top w:val="none" w:sz="0" w:space="0" w:color="auto"/>
            <w:left w:val="none" w:sz="0" w:space="0" w:color="auto"/>
            <w:bottom w:val="none" w:sz="0" w:space="0" w:color="auto"/>
            <w:right w:val="none" w:sz="0" w:space="0" w:color="auto"/>
          </w:divBdr>
          <w:divsChild>
            <w:div w:id="89398187">
              <w:marLeft w:val="0"/>
              <w:marRight w:val="0"/>
              <w:marTop w:val="0"/>
              <w:marBottom w:val="0"/>
              <w:divBdr>
                <w:top w:val="none" w:sz="0" w:space="0" w:color="auto"/>
                <w:left w:val="none" w:sz="0" w:space="0" w:color="auto"/>
                <w:bottom w:val="none" w:sz="0" w:space="0" w:color="auto"/>
                <w:right w:val="none" w:sz="0" w:space="0" w:color="auto"/>
              </w:divBdr>
            </w:div>
          </w:divsChild>
        </w:div>
        <w:div w:id="183906100">
          <w:marLeft w:val="0"/>
          <w:marRight w:val="0"/>
          <w:marTop w:val="0"/>
          <w:marBottom w:val="0"/>
          <w:divBdr>
            <w:top w:val="none" w:sz="0" w:space="0" w:color="auto"/>
            <w:left w:val="none" w:sz="0" w:space="0" w:color="auto"/>
            <w:bottom w:val="none" w:sz="0" w:space="0" w:color="auto"/>
            <w:right w:val="none" w:sz="0" w:space="0" w:color="auto"/>
          </w:divBdr>
          <w:divsChild>
            <w:div w:id="1203637723">
              <w:marLeft w:val="0"/>
              <w:marRight w:val="0"/>
              <w:marTop w:val="0"/>
              <w:marBottom w:val="0"/>
              <w:divBdr>
                <w:top w:val="none" w:sz="0" w:space="0" w:color="auto"/>
                <w:left w:val="none" w:sz="0" w:space="0" w:color="auto"/>
                <w:bottom w:val="none" w:sz="0" w:space="0" w:color="auto"/>
                <w:right w:val="none" w:sz="0" w:space="0" w:color="auto"/>
              </w:divBdr>
            </w:div>
          </w:divsChild>
        </w:div>
        <w:div w:id="220992624">
          <w:marLeft w:val="0"/>
          <w:marRight w:val="0"/>
          <w:marTop w:val="0"/>
          <w:marBottom w:val="0"/>
          <w:divBdr>
            <w:top w:val="none" w:sz="0" w:space="0" w:color="auto"/>
            <w:left w:val="none" w:sz="0" w:space="0" w:color="auto"/>
            <w:bottom w:val="none" w:sz="0" w:space="0" w:color="auto"/>
            <w:right w:val="none" w:sz="0" w:space="0" w:color="auto"/>
          </w:divBdr>
          <w:divsChild>
            <w:div w:id="82262460">
              <w:marLeft w:val="0"/>
              <w:marRight w:val="0"/>
              <w:marTop w:val="0"/>
              <w:marBottom w:val="0"/>
              <w:divBdr>
                <w:top w:val="none" w:sz="0" w:space="0" w:color="auto"/>
                <w:left w:val="none" w:sz="0" w:space="0" w:color="auto"/>
                <w:bottom w:val="none" w:sz="0" w:space="0" w:color="auto"/>
                <w:right w:val="none" w:sz="0" w:space="0" w:color="auto"/>
              </w:divBdr>
            </w:div>
          </w:divsChild>
        </w:div>
        <w:div w:id="235745721">
          <w:marLeft w:val="0"/>
          <w:marRight w:val="0"/>
          <w:marTop w:val="0"/>
          <w:marBottom w:val="0"/>
          <w:divBdr>
            <w:top w:val="none" w:sz="0" w:space="0" w:color="auto"/>
            <w:left w:val="none" w:sz="0" w:space="0" w:color="auto"/>
            <w:bottom w:val="none" w:sz="0" w:space="0" w:color="auto"/>
            <w:right w:val="none" w:sz="0" w:space="0" w:color="auto"/>
          </w:divBdr>
          <w:divsChild>
            <w:div w:id="1604025633">
              <w:marLeft w:val="0"/>
              <w:marRight w:val="0"/>
              <w:marTop w:val="0"/>
              <w:marBottom w:val="0"/>
              <w:divBdr>
                <w:top w:val="none" w:sz="0" w:space="0" w:color="auto"/>
                <w:left w:val="none" w:sz="0" w:space="0" w:color="auto"/>
                <w:bottom w:val="none" w:sz="0" w:space="0" w:color="auto"/>
                <w:right w:val="none" w:sz="0" w:space="0" w:color="auto"/>
              </w:divBdr>
            </w:div>
          </w:divsChild>
        </w:div>
        <w:div w:id="236087545">
          <w:marLeft w:val="0"/>
          <w:marRight w:val="0"/>
          <w:marTop w:val="0"/>
          <w:marBottom w:val="0"/>
          <w:divBdr>
            <w:top w:val="none" w:sz="0" w:space="0" w:color="auto"/>
            <w:left w:val="none" w:sz="0" w:space="0" w:color="auto"/>
            <w:bottom w:val="none" w:sz="0" w:space="0" w:color="auto"/>
            <w:right w:val="none" w:sz="0" w:space="0" w:color="auto"/>
          </w:divBdr>
          <w:divsChild>
            <w:div w:id="179701447">
              <w:marLeft w:val="0"/>
              <w:marRight w:val="0"/>
              <w:marTop w:val="0"/>
              <w:marBottom w:val="0"/>
              <w:divBdr>
                <w:top w:val="none" w:sz="0" w:space="0" w:color="auto"/>
                <w:left w:val="none" w:sz="0" w:space="0" w:color="auto"/>
                <w:bottom w:val="none" w:sz="0" w:space="0" w:color="auto"/>
                <w:right w:val="none" w:sz="0" w:space="0" w:color="auto"/>
              </w:divBdr>
            </w:div>
          </w:divsChild>
        </w:div>
        <w:div w:id="267398472">
          <w:marLeft w:val="0"/>
          <w:marRight w:val="0"/>
          <w:marTop w:val="0"/>
          <w:marBottom w:val="0"/>
          <w:divBdr>
            <w:top w:val="none" w:sz="0" w:space="0" w:color="auto"/>
            <w:left w:val="none" w:sz="0" w:space="0" w:color="auto"/>
            <w:bottom w:val="none" w:sz="0" w:space="0" w:color="auto"/>
            <w:right w:val="none" w:sz="0" w:space="0" w:color="auto"/>
          </w:divBdr>
          <w:divsChild>
            <w:div w:id="2084404243">
              <w:marLeft w:val="0"/>
              <w:marRight w:val="0"/>
              <w:marTop w:val="0"/>
              <w:marBottom w:val="0"/>
              <w:divBdr>
                <w:top w:val="none" w:sz="0" w:space="0" w:color="auto"/>
                <w:left w:val="none" w:sz="0" w:space="0" w:color="auto"/>
                <w:bottom w:val="none" w:sz="0" w:space="0" w:color="auto"/>
                <w:right w:val="none" w:sz="0" w:space="0" w:color="auto"/>
              </w:divBdr>
            </w:div>
          </w:divsChild>
        </w:div>
        <w:div w:id="289409549">
          <w:marLeft w:val="0"/>
          <w:marRight w:val="0"/>
          <w:marTop w:val="0"/>
          <w:marBottom w:val="0"/>
          <w:divBdr>
            <w:top w:val="none" w:sz="0" w:space="0" w:color="auto"/>
            <w:left w:val="none" w:sz="0" w:space="0" w:color="auto"/>
            <w:bottom w:val="none" w:sz="0" w:space="0" w:color="auto"/>
            <w:right w:val="none" w:sz="0" w:space="0" w:color="auto"/>
          </w:divBdr>
          <w:divsChild>
            <w:div w:id="2116319935">
              <w:marLeft w:val="0"/>
              <w:marRight w:val="0"/>
              <w:marTop w:val="0"/>
              <w:marBottom w:val="0"/>
              <w:divBdr>
                <w:top w:val="none" w:sz="0" w:space="0" w:color="auto"/>
                <w:left w:val="none" w:sz="0" w:space="0" w:color="auto"/>
                <w:bottom w:val="none" w:sz="0" w:space="0" w:color="auto"/>
                <w:right w:val="none" w:sz="0" w:space="0" w:color="auto"/>
              </w:divBdr>
            </w:div>
          </w:divsChild>
        </w:div>
        <w:div w:id="370034307">
          <w:marLeft w:val="0"/>
          <w:marRight w:val="0"/>
          <w:marTop w:val="0"/>
          <w:marBottom w:val="0"/>
          <w:divBdr>
            <w:top w:val="none" w:sz="0" w:space="0" w:color="auto"/>
            <w:left w:val="none" w:sz="0" w:space="0" w:color="auto"/>
            <w:bottom w:val="none" w:sz="0" w:space="0" w:color="auto"/>
            <w:right w:val="none" w:sz="0" w:space="0" w:color="auto"/>
          </w:divBdr>
          <w:divsChild>
            <w:div w:id="260073300">
              <w:marLeft w:val="0"/>
              <w:marRight w:val="0"/>
              <w:marTop w:val="0"/>
              <w:marBottom w:val="0"/>
              <w:divBdr>
                <w:top w:val="none" w:sz="0" w:space="0" w:color="auto"/>
                <w:left w:val="none" w:sz="0" w:space="0" w:color="auto"/>
                <w:bottom w:val="none" w:sz="0" w:space="0" w:color="auto"/>
                <w:right w:val="none" w:sz="0" w:space="0" w:color="auto"/>
              </w:divBdr>
            </w:div>
          </w:divsChild>
        </w:div>
        <w:div w:id="424423288">
          <w:marLeft w:val="0"/>
          <w:marRight w:val="0"/>
          <w:marTop w:val="0"/>
          <w:marBottom w:val="0"/>
          <w:divBdr>
            <w:top w:val="none" w:sz="0" w:space="0" w:color="auto"/>
            <w:left w:val="none" w:sz="0" w:space="0" w:color="auto"/>
            <w:bottom w:val="none" w:sz="0" w:space="0" w:color="auto"/>
            <w:right w:val="none" w:sz="0" w:space="0" w:color="auto"/>
          </w:divBdr>
          <w:divsChild>
            <w:div w:id="1543203261">
              <w:marLeft w:val="0"/>
              <w:marRight w:val="0"/>
              <w:marTop w:val="0"/>
              <w:marBottom w:val="0"/>
              <w:divBdr>
                <w:top w:val="none" w:sz="0" w:space="0" w:color="auto"/>
                <w:left w:val="none" w:sz="0" w:space="0" w:color="auto"/>
                <w:bottom w:val="none" w:sz="0" w:space="0" w:color="auto"/>
                <w:right w:val="none" w:sz="0" w:space="0" w:color="auto"/>
              </w:divBdr>
            </w:div>
          </w:divsChild>
        </w:div>
        <w:div w:id="427048837">
          <w:marLeft w:val="0"/>
          <w:marRight w:val="0"/>
          <w:marTop w:val="0"/>
          <w:marBottom w:val="0"/>
          <w:divBdr>
            <w:top w:val="none" w:sz="0" w:space="0" w:color="auto"/>
            <w:left w:val="none" w:sz="0" w:space="0" w:color="auto"/>
            <w:bottom w:val="none" w:sz="0" w:space="0" w:color="auto"/>
            <w:right w:val="none" w:sz="0" w:space="0" w:color="auto"/>
          </w:divBdr>
          <w:divsChild>
            <w:div w:id="972716074">
              <w:marLeft w:val="0"/>
              <w:marRight w:val="0"/>
              <w:marTop w:val="0"/>
              <w:marBottom w:val="0"/>
              <w:divBdr>
                <w:top w:val="none" w:sz="0" w:space="0" w:color="auto"/>
                <w:left w:val="none" w:sz="0" w:space="0" w:color="auto"/>
                <w:bottom w:val="none" w:sz="0" w:space="0" w:color="auto"/>
                <w:right w:val="none" w:sz="0" w:space="0" w:color="auto"/>
              </w:divBdr>
            </w:div>
          </w:divsChild>
        </w:div>
        <w:div w:id="435054723">
          <w:marLeft w:val="0"/>
          <w:marRight w:val="0"/>
          <w:marTop w:val="0"/>
          <w:marBottom w:val="0"/>
          <w:divBdr>
            <w:top w:val="none" w:sz="0" w:space="0" w:color="auto"/>
            <w:left w:val="none" w:sz="0" w:space="0" w:color="auto"/>
            <w:bottom w:val="none" w:sz="0" w:space="0" w:color="auto"/>
            <w:right w:val="none" w:sz="0" w:space="0" w:color="auto"/>
          </w:divBdr>
          <w:divsChild>
            <w:div w:id="1561402441">
              <w:marLeft w:val="0"/>
              <w:marRight w:val="0"/>
              <w:marTop w:val="0"/>
              <w:marBottom w:val="0"/>
              <w:divBdr>
                <w:top w:val="none" w:sz="0" w:space="0" w:color="auto"/>
                <w:left w:val="none" w:sz="0" w:space="0" w:color="auto"/>
                <w:bottom w:val="none" w:sz="0" w:space="0" w:color="auto"/>
                <w:right w:val="none" w:sz="0" w:space="0" w:color="auto"/>
              </w:divBdr>
            </w:div>
          </w:divsChild>
        </w:div>
        <w:div w:id="457795059">
          <w:marLeft w:val="0"/>
          <w:marRight w:val="0"/>
          <w:marTop w:val="0"/>
          <w:marBottom w:val="0"/>
          <w:divBdr>
            <w:top w:val="none" w:sz="0" w:space="0" w:color="auto"/>
            <w:left w:val="none" w:sz="0" w:space="0" w:color="auto"/>
            <w:bottom w:val="none" w:sz="0" w:space="0" w:color="auto"/>
            <w:right w:val="none" w:sz="0" w:space="0" w:color="auto"/>
          </w:divBdr>
          <w:divsChild>
            <w:div w:id="1589998614">
              <w:marLeft w:val="0"/>
              <w:marRight w:val="0"/>
              <w:marTop w:val="0"/>
              <w:marBottom w:val="0"/>
              <w:divBdr>
                <w:top w:val="none" w:sz="0" w:space="0" w:color="auto"/>
                <w:left w:val="none" w:sz="0" w:space="0" w:color="auto"/>
                <w:bottom w:val="none" w:sz="0" w:space="0" w:color="auto"/>
                <w:right w:val="none" w:sz="0" w:space="0" w:color="auto"/>
              </w:divBdr>
            </w:div>
          </w:divsChild>
        </w:div>
        <w:div w:id="503402148">
          <w:marLeft w:val="0"/>
          <w:marRight w:val="0"/>
          <w:marTop w:val="0"/>
          <w:marBottom w:val="0"/>
          <w:divBdr>
            <w:top w:val="none" w:sz="0" w:space="0" w:color="auto"/>
            <w:left w:val="none" w:sz="0" w:space="0" w:color="auto"/>
            <w:bottom w:val="none" w:sz="0" w:space="0" w:color="auto"/>
            <w:right w:val="none" w:sz="0" w:space="0" w:color="auto"/>
          </w:divBdr>
          <w:divsChild>
            <w:div w:id="1699157174">
              <w:marLeft w:val="0"/>
              <w:marRight w:val="0"/>
              <w:marTop w:val="0"/>
              <w:marBottom w:val="0"/>
              <w:divBdr>
                <w:top w:val="none" w:sz="0" w:space="0" w:color="auto"/>
                <w:left w:val="none" w:sz="0" w:space="0" w:color="auto"/>
                <w:bottom w:val="none" w:sz="0" w:space="0" w:color="auto"/>
                <w:right w:val="none" w:sz="0" w:space="0" w:color="auto"/>
              </w:divBdr>
            </w:div>
          </w:divsChild>
        </w:div>
        <w:div w:id="511453934">
          <w:marLeft w:val="0"/>
          <w:marRight w:val="0"/>
          <w:marTop w:val="0"/>
          <w:marBottom w:val="0"/>
          <w:divBdr>
            <w:top w:val="none" w:sz="0" w:space="0" w:color="auto"/>
            <w:left w:val="none" w:sz="0" w:space="0" w:color="auto"/>
            <w:bottom w:val="none" w:sz="0" w:space="0" w:color="auto"/>
            <w:right w:val="none" w:sz="0" w:space="0" w:color="auto"/>
          </w:divBdr>
          <w:divsChild>
            <w:div w:id="1679845868">
              <w:marLeft w:val="0"/>
              <w:marRight w:val="0"/>
              <w:marTop w:val="0"/>
              <w:marBottom w:val="0"/>
              <w:divBdr>
                <w:top w:val="none" w:sz="0" w:space="0" w:color="auto"/>
                <w:left w:val="none" w:sz="0" w:space="0" w:color="auto"/>
                <w:bottom w:val="none" w:sz="0" w:space="0" w:color="auto"/>
                <w:right w:val="none" w:sz="0" w:space="0" w:color="auto"/>
              </w:divBdr>
            </w:div>
          </w:divsChild>
        </w:div>
        <w:div w:id="523255311">
          <w:marLeft w:val="0"/>
          <w:marRight w:val="0"/>
          <w:marTop w:val="0"/>
          <w:marBottom w:val="0"/>
          <w:divBdr>
            <w:top w:val="none" w:sz="0" w:space="0" w:color="auto"/>
            <w:left w:val="none" w:sz="0" w:space="0" w:color="auto"/>
            <w:bottom w:val="none" w:sz="0" w:space="0" w:color="auto"/>
            <w:right w:val="none" w:sz="0" w:space="0" w:color="auto"/>
          </w:divBdr>
          <w:divsChild>
            <w:div w:id="1742363665">
              <w:marLeft w:val="0"/>
              <w:marRight w:val="0"/>
              <w:marTop w:val="0"/>
              <w:marBottom w:val="0"/>
              <w:divBdr>
                <w:top w:val="none" w:sz="0" w:space="0" w:color="auto"/>
                <w:left w:val="none" w:sz="0" w:space="0" w:color="auto"/>
                <w:bottom w:val="none" w:sz="0" w:space="0" w:color="auto"/>
                <w:right w:val="none" w:sz="0" w:space="0" w:color="auto"/>
              </w:divBdr>
            </w:div>
          </w:divsChild>
        </w:div>
        <w:div w:id="563874166">
          <w:marLeft w:val="0"/>
          <w:marRight w:val="0"/>
          <w:marTop w:val="0"/>
          <w:marBottom w:val="0"/>
          <w:divBdr>
            <w:top w:val="none" w:sz="0" w:space="0" w:color="auto"/>
            <w:left w:val="none" w:sz="0" w:space="0" w:color="auto"/>
            <w:bottom w:val="none" w:sz="0" w:space="0" w:color="auto"/>
            <w:right w:val="none" w:sz="0" w:space="0" w:color="auto"/>
          </w:divBdr>
          <w:divsChild>
            <w:div w:id="1039546219">
              <w:marLeft w:val="0"/>
              <w:marRight w:val="0"/>
              <w:marTop w:val="0"/>
              <w:marBottom w:val="0"/>
              <w:divBdr>
                <w:top w:val="none" w:sz="0" w:space="0" w:color="auto"/>
                <w:left w:val="none" w:sz="0" w:space="0" w:color="auto"/>
                <w:bottom w:val="none" w:sz="0" w:space="0" w:color="auto"/>
                <w:right w:val="none" w:sz="0" w:space="0" w:color="auto"/>
              </w:divBdr>
            </w:div>
          </w:divsChild>
        </w:div>
        <w:div w:id="576674302">
          <w:marLeft w:val="0"/>
          <w:marRight w:val="0"/>
          <w:marTop w:val="0"/>
          <w:marBottom w:val="0"/>
          <w:divBdr>
            <w:top w:val="none" w:sz="0" w:space="0" w:color="auto"/>
            <w:left w:val="none" w:sz="0" w:space="0" w:color="auto"/>
            <w:bottom w:val="none" w:sz="0" w:space="0" w:color="auto"/>
            <w:right w:val="none" w:sz="0" w:space="0" w:color="auto"/>
          </w:divBdr>
          <w:divsChild>
            <w:div w:id="272595230">
              <w:marLeft w:val="0"/>
              <w:marRight w:val="0"/>
              <w:marTop w:val="0"/>
              <w:marBottom w:val="0"/>
              <w:divBdr>
                <w:top w:val="none" w:sz="0" w:space="0" w:color="auto"/>
                <w:left w:val="none" w:sz="0" w:space="0" w:color="auto"/>
                <w:bottom w:val="none" w:sz="0" w:space="0" w:color="auto"/>
                <w:right w:val="none" w:sz="0" w:space="0" w:color="auto"/>
              </w:divBdr>
            </w:div>
          </w:divsChild>
        </w:div>
        <w:div w:id="610623488">
          <w:marLeft w:val="0"/>
          <w:marRight w:val="0"/>
          <w:marTop w:val="0"/>
          <w:marBottom w:val="0"/>
          <w:divBdr>
            <w:top w:val="none" w:sz="0" w:space="0" w:color="auto"/>
            <w:left w:val="none" w:sz="0" w:space="0" w:color="auto"/>
            <w:bottom w:val="none" w:sz="0" w:space="0" w:color="auto"/>
            <w:right w:val="none" w:sz="0" w:space="0" w:color="auto"/>
          </w:divBdr>
          <w:divsChild>
            <w:div w:id="485632561">
              <w:marLeft w:val="0"/>
              <w:marRight w:val="0"/>
              <w:marTop w:val="0"/>
              <w:marBottom w:val="0"/>
              <w:divBdr>
                <w:top w:val="none" w:sz="0" w:space="0" w:color="auto"/>
                <w:left w:val="none" w:sz="0" w:space="0" w:color="auto"/>
                <w:bottom w:val="none" w:sz="0" w:space="0" w:color="auto"/>
                <w:right w:val="none" w:sz="0" w:space="0" w:color="auto"/>
              </w:divBdr>
            </w:div>
          </w:divsChild>
        </w:div>
        <w:div w:id="664238455">
          <w:marLeft w:val="0"/>
          <w:marRight w:val="0"/>
          <w:marTop w:val="0"/>
          <w:marBottom w:val="0"/>
          <w:divBdr>
            <w:top w:val="none" w:sz="0" w:space="0" w:color="auto"/>
            <w:left w:val="none" w:sz="0" w:space="0" w:color="auto"/>
            <w:bottom w:val="none" w:sz="0" w:space="0" w:color="auto"/>
            <w:right w:val="none" w:sz="0" w:space="0" w:color="auto"/>
          </w:divBdr>
          <w:divsChild>
            <w:div w:id="1952474397">
              <w:marLeft w:val="0"/>
              <w:marRight w:val="0"/>
              <w:marTop w:val="0"/>
              <w:marBottom w:val="0"/>
              <w:divBdr>
                <w:top w:val="none" w:sz="0" w:space="0" w:color="auto"/>
                <w:left w:val="none" w:sz="0" w:space="0" w:color="auto"/>
                <w:bottom w:val="none" w:sz="0" w:space="0" w:color="auto"/>
                <w:right w:val="none" w:sz="0" w:space="0" w:color="auto"/>
              </w:divBdr>
            </w:div>
          </w:divsChild>
        </w:div>
        <w:div w:id="671756432">
          <w:marLeft w:val="0"/>
          <w:marRight w:val="0"/>
          <w:marTop w:val="0"/>
          <w:marBottom w:val="0"/>
          <w:divBdr>
            <w:top w:val="none" w:sz="0" w:space="0" w:color="auto"/>
            <w:left w:val="none" w:sz="0" w:space="0" w:color="auto"/>
            <w:bottom w:val="none" w:sz="0" w:space="0" w:color="auto"/>
            <w:right w:val="none" w:sz="0" w:space="0" w:color="auto"/>
          </w:divBdr>
          <w:divsChild>
            <w:div w:id="2012904097">
              <w:marLeft w:val="0"/>
              <w:marRight w:val="0"/>
              <w:marTop w:val="0"/>
              <w:marBottom w:val="0"/>
              <w:divBdr>
                <w:top w:val="none" w:sz="0" w:space="0" w:color="auto"/>
                <w:left w:val="none" w:sz="0" w:space="0" w:color="auto"/>
                <w:bottom w:val="none" w:sz="0" w:space="0" w:color="auto"/>
                <w:right w:val="none" w:sz="0" w:space="0" w:color="auto"/>
              </w:divBdr>
            </w:div>
          </w:divsChild>
        </w:div>
        <w:div w:id="688487801">
          <w:marLeft w:val="0"/>
          <w:marRight w:val="0"/>
          <w:marTop w:val="0"/>
          <w:marBottom w:val="0"/>
          <w:divBdr>
            <w:top w:val="none" w:sz="0" w:space="0" w:color="auto"/>
            <w:left w:val="none" w:sz="0" w:space="0" w:color="auto"/>
            <w:bottom w:val="none" w:sz="0" w:space="0" w:color="auto"/>
            <w:right w:val="none" w:sz="0" w:space="0" w:color="auto"/>
          </w:divBdr>
          <w:divsChild>
            <w:div w:id="1382024777">
              <w:marLeft w:val="0"/>
              <w:marRight w:val="0"/>
              <w:marTop w:val="0"/>
              <w:marBottom w:val="0"/>
              <w:divBdr>
                <w:top w:val="none" w:sz="0" w:space="0" w:color="auto"/>
                <w:left w:val="none" w:sz="0" w:space="0" w:color="auto"/>
                <w:bottom w:val="none" w:sz="0" w:space="0" w:color="auto"/>
                <w:right w:val="none" w:sz="0" w:space="0" w:color="auto"/>
              </w:divBdr>
            </w:div>
          </w:divsChild>
        </w:div>
        <w:div w:id="743335474">
          <w:marLeft w:val="0"/>
          <w:marRight w:val="0"/>
          <w:marTop w:val="0"/>
          <w:marBottom w:val="0"/>
          <w:divBdr>
            <w:top w:val="none" w:sz="0" w:space="0" w:color="auto"/>
            <w:left w:val="none" w:sz="0" w:space="0" w:color="auto"/>
            <w:bottom w:val="none" w:sz="0" w:space="0" w:color="auto"/>
            <w:right w:val="none" w:sz="0" w:space="0" w:color="auto"/>
          </w:divBdr>
          <w:divsChild>
            <w:div w:id="1304237586">
              <w:marLeft w:val="0"/>
              <w:marRight w:val="0"/>
              <w:marTop w:val="0"/>
              <w:marBottom w:val="0"/>
              <w:divBdr>
                <w:top w:val="none" w:sz="0" w:space="0" w:color="auto"/>
                <w:left w:val="none" w:sz="0" w:space="0" w:color="auto"/>
                <w:bottom w:val="none" w:sz="0" w:space="0" w:color="auto"/>
                <w:right w:val="none" w:sz="0" w:space="0" w:color="auto"/>
              </w:divBdr>
            </w:div>
          </w:divsChild>
        </w:div>
        <w:div w:id="747726603">
          <w:marLeft w:val="0"/>
          <w:marRight w:val="0"/>
          <w:marTop w:val="0"/>
          <w:marBottom w:val="0"/>
          <w:divBdr>
            <w:top w:val="none" w:sz="0" w:space="0" w:color="auto"/>
            <w:left w:val="none" w:sz="0" w:space="0" w:color="auto"/>
            <w:bottom w:val="none" w:sz="0" w:space="0" w:color="auto"/>
            <w:right w:val="none" w:sz="0" w:space="0" w:color="auto"/>
          </w:divBdr>
          <w:divsChild>
            <w:div w:id="430708475">
              <w:marLeft w:val="0"/>
              <w:marRight w:val="0"/>
              <w:marTop w:val="0"/>
              <w:marBottom w:val="0"/>
              <w:divBdr>
                <w:top w:val="none" w:sz="0" w:space="0" w:color="auto"/>
                <w:left w:val="none" w:sz="0" w:space="0" w:color="auto"/>
                <w:bottom w:val="none" w:sz="0" w:space="0" w:color="auto"/>
                <w:right w:val="none" w:sz="0" w:space="0" w:color="auto"/>
              </w:divBdr>
            </w:div>
          </w:divsChild>
        </w:div>
        <w:div w:id="757868241">
          <w:marLeft w:val="0"/>
          <w:marRight w:val="0"/>
          <w:marTop w:val="0"/>
          <w:marBottom w:val="0"/>
          <w:divBdr>
            <w:top w:val="none" w:sz="0" w:space="0" w:color="auto"/>
            <w:left w:val="none" w:sz="0" w:space="0" w:color="auto"/>
            <w:bottom w:val="none" w:sz="0" w:space="0" w:color="auto"/>
            <w:right w:val="none" w:sz="0" w:space="0" w:color="auto"/>
          </w:divBdr>
          <w:divsChild>
            <w:div w:id="935869856">
              <w:marLeft w:val="0"/>
              <w:marRight w:val="0"/>
              <w:marTop w:val="0"/>
              <w:marBottom w:val="0"/>
              <w:divBdr>
                <w:top w:val="none" w:sz="0" w:space="0" w:color="auto"/>
                <w:left w:val="none" w:sz="0" w:space="0" w:color="auto"/>
                <w:bottom w:val="none" w:sz="0" w:space="0" w:color="auto"/>
                <w:right w:val="none" w:sz="0" w:space="0" w:color="auto"/>
              </w:divBdr>
            </w:div>
          </w:divsChild>
        </w:div>
        <w:div w:id="779885118">
          <w:marLeft w:val="0"/>
          <w:marRight w:val="0"/>
          <w:marTop w:val="0"/>
          <w:marBottom w:val="0"/>
          <w:divBdr>
            <w:top w:val="none" w:sz="0" w:space="0" w:color="auto"/>
            <w:left w:val="none" w:sz="0" w:space="0" w:color="auto"/>
            <w:bottom w:val="none" w:sz="0" w:space="0" w:color="auto"/>
            <w:right w:val="none" w:sz="0" w:space="0" w:color="auto"/>
          </w:divBdr>
          <w:divsChild>
            <w:div w:id="97721354">
              <w:marLeft w:val="0"/>
              <w:marRight w:val="0"/>
              <w:marTop w:val="0"/>
              <w:marBottom w:val="0"/>
              <w:divBdr>
                <w:top w:val="none" w:sz="0" w:space="0" w:color="auto"/>
                <w:left w:val="none" w:sz="0" w:space="0" w:color="auto"/>
                <w:bottom w:val="none" w:sz="0" w:space="0" w:color="auto"/>
                <w:right w:val="none" w:sz="0" w:space="0" w:color="auto"/>
              </w:divBdr>
            </w:div>
          </w:divsChild>
        </w:div>
        <w:div w:id="783690715">
          <w:marLeft w:val="0"/>
          <w:marRight w:val="0"/>
          <w:marTop w:val="0"/>
          <w:marBottom w:val="0"/>
          <w:divBdr>
            <w:top w:val="none" w:sz="0" w:space="0" w:color="auto"/>
            <w:left w:val="none" w:sz="0" w:space="0" w:color="auto"/>
            <w:bottom w:val="none" w:sz="0" w:space="0" w:color="auto"/>
            <w:right w:val="none" w:sz="0" w:space="0" w:color="auto"/>
          </w:divBdr>
          <w:divsChild>
            <w:div w:id="1788964746">
              <w:marLeft w:val="0"/>
              <w:marRight w:val="0"/>
              <w:marTop w:val="0"/>
              <w:marBottom w:val="0"/>
              <w:divBdr>
                <w:top w:val="none" w:sz="0" w:space="0" w:color="auto"/>
                <w:left w:val="none" w:sz="0" w:space="0" w:color="auto"/>
                <w:bottom w:val="none" w:sz="0" w:space="0" w:color="auto"/>
                <w:right w:val="none" w:sz="0" w:space="0" w:color="auto"/>
              </w:divBdr>
            </w:div>
          </w:divsChild>
        </w:div>
        <w:div w:id="880752290">
          <w:marLeft w:val="0"/>
          <w:marRight w:val="0"/>
          <w:marTop w:val="0"/>
          <w:marBottom w:val="0"/>
          <w:divBdr>
            <w:top w:val="none" w:sz="0" w:space="0" w:color="auto"/>
            <w:left w:val="none" w:sz="0" w:space="0" w:color="auto"/>
            <w:bottom w:val="none" w:sz="0" w:space="0" w:color="auto"/>
            <w:right w:val="none" w:sz="0" w:space="0" w:color="auto"/>
          </w:divBdr>
          <w:divsChild>
            <w:div w:id="1874808545">
              <w:marLeft w:val="0"/>
              <w:marRight w:val="0"/>
              <w:marTop w:val="0"/>
              <w:marBottom w:val="0"/>
              <w:divBdr>
                <w:top w:val="none" w:sz="0" w:space="0" w:color="auto"/>
                <w:left w:val="none" w:sz="0" w:space="0" w:color="auto"/>
                <w:bottom w:val="none" w:sz="0" w:space="0" w:color="auto"/>
                <w:right w:val="none" w:sz="0" w:space="0" w:color="auto"/>
              </w:divBdr>
            </w:div>
          </w:divsChild>
        </w:div>
        <w:div w:id="929894066">
          <w:marLeft w:val="0"/>
          <w:marRight w:val="0"/>
          <w:marTop w:val="0"/>
          <w:marBottom w:val="0"/>
          <w:divBdr>
            <w:top w:val="none" w:sz="0" w:space="0" w:color="auto"/>
            <w:left w:val="none" w:sz="0" w:space="0" w:color="auto"/>
            <w:bottom w:val="none" w:sz="0" w:space="0" w:color="auto"/>
            <w:right w:val="none" w:sz="0" w:space="0" w:color="auto"/>
          </w:divBdr>
          <w:divsChild>
            <w:div w:id="437071236">
              <w:marLeft w:val="0"/>
              <w:marRight w:val="0"/>
              <w:marTop w:val="0"/>
              <w:marBottom w:val="0"/>
              <w:divBdr>
                <w:top w:val="none" w:sz="0" w:space="0" w:color="auto"/>
                <w:left w:val="none" w:sz="0" w:space="0" w:color="auto"/>
                <w:bottom w:val="none" w:sz="0" w:space="0" w:color="auto"/>
                <w:right w:val="none" w:sz="0" w:space="0" w:color="auto"/>
              </w:divBdr>
            </w:div>
          </w:divsChild>
        </w:div>
        <w:div w:id="941840460">
          <w:marLeft w:val="0"/>
          <w:marRight w:val="0"/>
          <w:marTop w:val="0"/>
          <w:marBottom w:val="0"/>
          <w:divBdr>
            <w:top w:val="none" w:sz="0" w:space="0" w:color="auto"/>
            <w:left w:val="none" w:sz="0" w:space="0" w:color="auto"/>
            <w:bottom w:val="none" w:sz="0" w:space="0" w:color="auto"/>
            <w:right w:val="none" w:sz="0" w:space="0" w:color="auto"/>
          </w:divBdr>
          <w:divsChild>
            <w:div w:id="1300266221">
              <w:marLeft w:val="0"/>
              <w:marRight w:val="0"/>
              <w:marTop w:val="0"/>
              <w:marBottom w:val="0"/>
              <w:divBdr>
                <w:top w:val="none" w:sz="0" w:space="0" w:color="auto"/>
                <w:left w:val="none" w:sz="0" w:space="0" w:color="auto"/>
                <w:bottom w:val="none" w:sz="0" w:space="0" w:color="auto"/>
                <w:right w:val="none" w:sz="0" w:space="0" w:color="auto"/>
              </w:divBdr>
            </w:div>
          </w:divsChild>
        </w:div>
        <w:div w:id="954366931">
          <w:marLeft w:val="0"/>
          <w:marRight w:val="0"/>
          <w:marTop w:val="0"/>
          <w:marBottom w:val="0"/>
          <w:divBdr>
            <w:top w:val="none" w:sz="0" w:space="0" w:color="auto"/>
            <w:left w:val="none" w:sz="0" w:space="0" w:color="auto"/>
            <w:bottom w:val="none" w:sz="0" w:space="0" w:color="auto"/>
            <w:right w:val="none" w:sz="0" w:space="0" w:color="auto"/>
          </w:divBdr>
          <w:divsChild>
            <w:div w:id="327565461">
              <w:marLeft w:val="0"/>
              <w:marRight w:val="0"/>
              <w:marTop w:val="0"/>
              <w:marBottom w:val="0"/>
              <w:divBdr>
                <w:top w:val="none" w:sz="0" w:space="0" w:color="auto"/>
                <w:left w:val="none" w:sz="0" w:space="0" w:color="auto"/>
                <w:bottom w:val="none" w:sz="0" w:space="0" w:color="auto"/>
                <w:right w:val="none" w:sz="0" w:space="0" w:color="auto"/>
              </w:divBdr>
            </w:div>
          </w:divsChild>
        </w:div>
        <w:div w:id="975449685">
          <w:marLeft w:val="0"/>
          <w:marRight w:val="0"/>
          <w:marTop w:val="0"/>
          <w:marBottom w:val="0"/>
          <w:divBdr>
            <w:top w:val="none" w:sz="0" w:space="0" w:color="auto"/>
            <w:left w:val="none" w:sz="0" w:space="0" w:color="auto"/>
            <w:bottom w:val="none" w:sz="0" w:space="0" w:color="auto"/>
            <w:right w:val="none" w:sz="0" w:space="0" w:color="auto"/>
          </w:divBdr>
          <w:divsChild>
            <w:div w:id="184682898">
              <w:marLeft w:val="0"/>
              <w:marRight w:val="0"/>
              <w:marTop w:val="0"/>
              <w:marBottom w:val="0"/>
              <w:divBdr>
                <w:top w:val="none" w:sz="0" w:space="0" w:color="auto"/>
                <w:left w:val="none" w:sz="0" w:space="0" w:color="auto"/>
                <w:bottom w:val="none" w:sz="0" w:space="0" w:color="auto"/>
                <w:right w:val="none" w:sz="0" w:space="0" w:color="auto"/>
              </w:divBdr>
            </w:div>
          </w:divsChild>
        </w:div>
        <w:div w:id="976031330">
          <w:marLeft w:val="0"/>
          <w:marRight w:val="0"/>
          <w:marTop w:val="0"/>
          <w:marBottom w:val="0"/>
          <w:divBdr>
            <w:top w:val="none" w:sz="0" w:space="0" w:color="auto"/>
            <w:left w:val="none" w:sz="0" w:space="0" w:color="auto"/>
            <w:bottom w:val="none" w:sz="0" w:space="0" w:color="auto"/>
            <w:right w:val="none" w:sz="0" w:space="0" w:color="auto"/>
          </w:divBdr>
          <w:divsChild>
            <w:div w:id="693772905">
              <w:marLeft w:val="0"/>
              <w:marRight w:val="0"/>
              <w:marTop w:val="0"/>
              <w:marBottom w:val="0"/>
              <w:divBdr>
                <w:top w:val="none" w:sz="0" w:space="0" w:color="auto"/>
                <w:left w:val="none" w:sz="0" w:space="0" w:color="auto"/>
                <w:bottom w:val="none" w:sz="0" w:space="0" w:color="auto"/>
                <w:right w:val="none" w:sz="0" w:space="0" w:color="auto"/>
              </w:divBdr>
            </w:div>
          </w:divsChild>
        </w:div>
        <w:div w:id="991371834">
          <w:marLeft w:val="0"/>
          <w:marRight w:val="0"/>
          <w:marTop w:val="0"/>
          <w:marBottom w:val="0"/>
          <w:divBdr>
            <w:top w:val="none" w:sz="0" w:space="0" w:color="auto"/>
            <w:left w:val="none" w:sz="0" w:space="0" w:color="auto"/>
            <w:bottom w:val="none" w:sz="0" w:space="0" w:color="auto"/>
            <w:right w:val="none" w:sz="0" w:space="0" w:color="auto"/>
          </w:divBdr>
          <w:divsChild>
            <w:div w:id="1963731916">
              <w:marLeft w:val="0"/>
              <w:marRight w:val="0"/>
              <w:marTop w:val="0"/>
              <w:marBottom w:val="0"/>
              <w:divBdr>
                <w:top w:val="none" w:sz="0" w:space="0" w:color="auto"/>
                <w:left w:val="none" w:sz="0" w:space="0" w:color="auto"/>
                <w:bottom w:val="none" w:sz="0" w:space="0" w:color="auto"/>
                <w:right w:val="none" w:sz="0" w:space="0" w:color="auto"/>
              </w:divBdr>
            </w:div>
          </w:divsChild>
        </w:div>
        <w:div w:id="1047484821">
          <w:marLeft w:val="0"/>
          <w:marRight w:val="0"/>
          <w:marTop w:val="0"/>
          <w:marBottom w:val="0"/>
          <w:divBdr>
            <w:top w:val="none" w:sz="0" w:space="0" w:color="auto"/>
            <w:left w:val="none" w:sz="0" w:space="0" w:color="auto"/>
            <w:bottom w:val="none" w:sz="0" w:space="0" w:color="auto"/>
            <w:right w:val="none" w:sz="0" w:space="0" w:color="auto"/>
          </w:divBdr>
          <w:divsChild>
            <w:div w:id="349063552">
              <w:marLeft w:val="0"/>
              <w:marRight w:val="0"/>
              <w:marTop w:val="0"/>
              <w:marBottom w:val="0"/>
              <w:divBdr>
                <w:top w:val="none" w:sz="0" w:space="0" w:color="auto"/>
                <w:left w:val="none" w:sz="0" w:space="0" w:color="auto"/>
                <w:bottom w:val="none" w:sz="0" w:space="0" w:color="auto"/>
                <w:right w:val="none" w:sz="0" w:space="0" w:color="auto"/>
              </w:divBdr>
            </w:div>
          </w:divsChild>
        </w:div>
        <w:div w:id="1089698012">
          <w:marLeft w:val="0"/>
          <w:marRight w:val="0"/>
          <w:marTop w:val="0"/>
          <w:marBottom w:val="0"/>
          <w:divBdr>
            <w:top w:val="none" w:sz="0" w:space="0" w:color="auto"/>
            <w:left w:val="none" w:sz="0" w:space="0" w:color="auto"/>
            <w:bottom w:val="none" w:sz="0" w:space="0" w:color="auto"/>
            <w:right w:val="none" w:sz="0" w:space="0" w:color="auto"/>
          </w:divBdr>
          <w:divsChild>
            <w:div w:id="221598267">
              <w:marLeft w:val="0"/>
              <w:marRight w:val="0"/>
              <w:marTop w:val="0"/>
              <w:marBottom w:val="0"/>
              <w:divBdr>
                <w:top w:val="none" w:sz="0" w:space="0" w:color="auto"/>
                <w:left w:val="none" w:sz="0" w:space="0" w:color="auto"/>
                <w:bottom w:val="none" w:sz="0" w:space="0" w:color="auto"/>
                <w:right w:val="none" w:sz="0" w:space="0" w:color="auto"/>
              </w:divBdr>
            </w:div>
          </w:divsChild>
        </w:div>
        <w:div w:id="1220239237">
          <w:marLeft w:val="0"/>
          <w:marRight w:val="0"/>
          <w:marTop w:val="0"/>
          <w:marBottom w:val="0"/>
          <w:divBdr>
            <w:top w:val="none" w:sz="0" w:space="0" w:color="auto"/>
            <w:left w:val="none" w:sz="0" w:space="0" w:color="auto"/>
            <w:bottom w:val="none" w:sz="0" w:space="0" w:color="auto"/>
            <w:right w:val="none" w:sz="0" w:space="0" w:color="auto"/>
          </w:divBdr>
          <w:divsChild>
            <w:div w:id="535042298">
              <w:marLeft w:val="0"/>
              <w:marRight w:val="0"/>
              <w:marTop w:val="0"/>
              <w:marBottom w:val="0"/>
              <w:divBdr>
                <w:top w:val="none" w:sz="0" w:space="0" w:color="auto"/>
                <w:left w:val="none" w:sz="0" w:space="0" w:color="auto"/>
                <w:bottom w:val="none" w:sz="0" w:space="0" w:color="auto"/>
                <w:right w:val="none" w:sz="0" w:space="0" w:color="auto"/>
              </w:divBdr>
            </w:div>
          </w:divsChild>
        </w:div>
        <w:div w:id="1226530132">
          <w:marLeft w:val="0"/>
          <w:marRight w:val="0"/>
          <w:marTop w:val="0"/>
          <w:marBottom w:val="0"/>
          <w:divBdr>
            <w:top w:val="none" w:sz="0" w:space="0" w:color="auto"/>
            <w:left w:val="none" w:sz="0" w:space="0" w:color="auto"/>
            <w:bottom w:val="none" w:sz="0" w:space="0" w:color="auto"/>
            <w:right w:val="none" w:sz="0" w:space="0" w:color="auto"/>
          </w:divBdr>
          <w:divsChild>
            <w:div w:id="41564953">
              <w:marLeft w:val="0"/>
              <w:marRight w:val="0"/>
              <w:marTop w:val="0"/>
              <w:marBottom w:val="0"/>
              <w:divBdr>
                <w:top w:val="none" w:sz="0" w:space="0" w:color="auto"/>
                <w:left w:val="none" w:sz="0" w:space="0" w:color="auto"/>
                <w:bottom w:val="none" w:sz="0" w:space="0" w:color="auto"/>
                <w:right w:val="none" w:sz="0" w:space="0" w:color="auto"/>
              </w:divBdr>
            </w:div>
          </w:divsChild>
        </w:div>
        <w:div w:id="1337806019">
          <w:marLeft w:val="0"/>
          <w:marRight w:val="0"/>
          <w:marTop w:val="0"/>
          <w:marBottom w:val="0"/>
          <w:divBdr>
            <w:top w:val="none" w:sz="0" w:space="0" w:color="auto"/>
            <w:left w:val="none" w:sz="0" w:space="0" w:color="auto"/>
            <w:bottom w:val="none" w:sz="0" w:space="0" w:color="auto"/>
            <w:right w:val="none" w:sz="0" w:space="0" w:color="auto"/>
          </w:divBdr>
          <w:divsChild>
            <w:div w:id="1645546662">
              <w:marLeft w:val="0"/>
              <w:marRight w:val="0"/>
              <w:marTop w:val="0"/>
              <w:marBottom w:val="0"/>
              <w:divBdr>
                <w:top w:val="none" w:sz="0" w:space="0" w:color="auto"/>
                <w:left w:val="none" w:sz="0" w:space="0" w:color="auto"/>
                <w:bottom w:val="none" w:sz="0" w:space="0" w:color="auto"/>
                <w:right w:val="none" w:sz="0" w:space="0" w:color="auto"/>
              </w:divBdr>
            </w:div>
          </w:divsChild>
        </w:div>
        <w:div w:id="1375695719">
          <w:marLeft w:val="0"/>
          <w:marRight w:val="0"/>
          <w:marTop w:val="0"/>
          <w:marBottom w:val="0"/>
          <w:divBdr>
            <w:top w:val="none" w:sz="0" w:space="0" w:color="auto"/>
            <w:left w:val="none" w:sz="0" w:space="0" w:color="auto"/>
            <w:bottom w:val="none" w:sz="0" w:space="0" w:color="auto"/>
            <w:right w:val="none" w:sz="0" w:space="0" w:color="auto"/>
          </w:divBdr>
          <w:divsChild>
            <w:div w:id="1390496068">
              <w:marLeft w:val="0"/>
              <w:marRight w:val="0"/>
              <w:marTop w:val="0"/>
              <w:marBottom w:val="0"/>
              <w:divBdr>
                <w:top w:val="none" w:sz="0" w:space="0" w:color="auto"/>
                <w:left w:val="none" w:sz="0" w:space="0" w:color="auto"/>
                <w:bottom w:val="none" w:sz="0" w:space="0" w:color="auto"/>
                <w:right w:val="none" w:sz="0" w:space="0" w:color="auto"/>
              </w:divBdr>
            </w:div>
          </w:divsChild>
        </w:div>
        <w:div w:id="1415856408">
          <w:marLeft w:val="0"/>
          <w:marRight w:val="0"/>
          <w:marTop w:val="0"/>
          <w:marBottom w:val="0"/>
          <w:divBdr>
            <w:top w:val="none" w:sz="0" w:space="0" w:color="auto"/>
            <w:left w:val="none" w:sz="0" w:space="0" w:color="auto"/>
            <w:bottom w:val="none" w:sz="0" w:space="0" w:color="auto"/>
            <w:right w:val="none" w:sz="0" w:space="0" w:color="auto"/>
          </w:divBdr>
          <w:divsChild>
            <w:div w:id="894852735">
              <w:marLeft w:val="0"/>
              <w:marRight w:val="0"/>
              <w:marTop w:val="0"/>
              <w:marBottom w:val="0"/>
              <w:divBdr>
                <w:top w:val="none" w:sz="0" w:space="0" w:color="auto"/>
                <w:left w:val="none" w:sz="0" w:space="0" w:color="auto"/>
                <w:bottom w:val="none" w:sz="0" w:space="0" w:color="auto"/>
                <w:right w:val="none" w:sz="0" w:space="0" w:color="auto"/>
              </w:divBdr>
            </w:div>
          </w:divsChild>
        </w:div>
        <w:div w:id="1431462858">
          <w:marLeft w:val="0"/>
          <w:marRight w:val="0"/>
          <w:marTop w:val="0"/>
          <w:marBottom w:val="0"/>
          <w:divBdr>
            <w:top w:val="none" w:sz="0" w:space="0" w:color="auto"/>
            <w:left w:val="none" w:sz="0" w:space="0" w:color="auto"/>
            <w:bottom w:val="none" w:sz="0" w:space="0" w:color="auto"/>
            <w:right w:val="none" w:sz="0" w:space="0" w:color="auto"/>
          </w:divBdr>
          <w:divsChild>
            <w:div w:id="446630201">
              <w:marLeft w:val="0"/>
              <w:marRight w:val="0"/>
              <w:marTop w:val="0"/>
              <w:marBottom w:val="0"/>
              <w:divBdr>
                <w:top w:val="none" w:sz="0" w:space="0" w:color="auto"/>
                <w:left w:val="none" w:sz="0" w:space="0" w:color="auto"/>
                <w:bottom w:val="none" w:sz="0" w:space="0" w:color="auto"/>
                <w:right w:val="none" w:sz="0" w:space="0" w:color="auto"/>
              </w:divBdr>
            </w:div>
          </w:divsChild>
        </w:div>
        <w:div w:id="1513373039">
          <w:marLeft w:val="0"/>
          <w:marRight w:val="0"/>
          <w:marTop w:val="0"/>
          <w:marBottom w:val="0"/>
          <w:divBdr>
            <w:top w:val="none" w:sz="0" w:space="0" w:color="auto"/>
            <w:left w:val="none" w:sz="0" w:space="0" w:color="auto"/>
            <w:bottom w:val="none" w:sz="0" w:space="0" w:color="auto"/>
            <w:right w:val="none" w:sz="0" w:space="0" w:color="auto"/>
          </w:divBdr>
          <w:divsChild>
            <w:div w:id="592591988">
              <w:marLeft w:val="0"/>
              <w:marRight w:val="0"/>
              <w:marTop w:val="0"/>
              <w:marBottom w:val="0"/>
              <w:divBdr>
                <w:top w:val="none" w:sz="0" w:space="0" w:color="auto"/>
                <w:left w:val="none" w:sz="0" w:space="0" w:color="auto"/>
                <w:bottom w:val="none" w:sz="0" w:space="0" w:color="auto"/>
                <w:right w:val="none" w:sz="0" w:space="0" w:color="auto"/>
              </w:divBdr>
            </w:div>
          </w:divsChild>
        </w:div>
        <w:div w:id="1533610995">
          <w:marLeft w:val="0"/>
          <w:marRight w:val="0"/>
          <w:marTop w:val="0"/>
          <w:marBottom w:val="0"/>
          <w:divBdr>
            <w:top w:val="none" w:sz="0" w:space="0" w:color="auto"/>
            <w:left w:val="none" w:sz="0" w:space="0" w:color="auto"/>
            <w:bottom w:val="none" w:sz="0" w:space="0" w:color="auto"/>
            <w:right w:val="none" w:sz="0" w:space="0" w:color="auto"/>
          </w:divBdr>
          <w:divsChild>
            <w:div w:id="1362435847">
              <w:marLeft w:val="0"/>
              <w:marRight w:val="0"/>
              <w:marTop w:val="0"/>
              <w:marBottom w:val="0"/>
              <w:divBdr>
                <w:top w:val="none" w:sz="0" w:space="0" w:color="auto"/>
                <w:left w:val="none" w:sz="0" w:space="0" w:color="auto"/>
                <w:bottom w:val="none" w:sz="0" w:space="0" w:color="auto"/>
                <w:right w:val="none" w:sz="0" w:space="0" w:color="auto"/>
              </w:divBdr>
            </w:div>
          </w:divsChild>
        </w:div>
        <w:div w:id="1536582652">
          <w:marLeft w:val="0"/>
          <w:marRight w:val="0"/>
          <w:marTop w:val="0"/>
          <w:marBottom w:val="0"/>
          <w:divBdr>
            <w:top w:val="none" w:sz="0" w:space="0" w:color="auto"/>
            <w:left w:val="none" w:sz="0" w:space="0" w:color="auto"/>
            <w:bottom w:val="none" w:sz="0" w:space="0" w:color="auto"/>
            <w:right w:val="none" w:sz="0" w:space="0" w:color="auto"/>
          </w:divBdr>
          <w:divsChild>
            <w:div w:id="473445399">
              <w:marLeft w:val="0"/>
              <w:marRight w:val="0"/>
              <w:marTop w:val="0"/>
              <w:marBottom w:val="0"/>
              <w:divBdr>
                <w:top w:val="none" w:sz="0" w:space="0" w:color="auto"/>
                <w:left w:val="none" w:sz="0" w:space="0" w:color="auto"/>
                <w:bottom w:val="none" w:sz="0" w:space="0" w:color="auto"/>
                <w:right w:val="none" w:sz="0" w:space="0" w:color="auto"/>
              </w:divBdr>
            </w:div>
          </w:divsChild>
        </w:div>
        <w:div w:id="1537280861">
          <w:marLeft w:val="0"/>
          <w:marRight w:val="0"/>
          <w:marTop w:val="0"/>
          <w:marBottom w:val="0"/>
          <w:divBdr>
            <w:top w:val="none" w:sz="0" w:space="0" w:color="auto"/>
            <w:left w:val="none" w:sz="0" w:space="0" w:color="auto"/>
            <w:bottom w:val="none" w:sz="0" w:space="0" w:color="auto"/>
            <w:right w:val="none" w:sz="0" w:space="0" w:color="auto"/>
          </w:divBdr>
          <w:divsChild>
            <w:div w:id="1937246861">
              <w:marLeft w:val="0"/>
              <w:marRight w:val="0"/>
              <w:marTop w:val="0"/>
              <w:marBottom w:val="0"/>
              <w:divBdr>
                <w:top w:val="none" w:sz="0" w:space="0" w:color="auto"/>
                <w:left w:val="none" w:sz="0" w:space="0" w:color="auto"/>
                <w:bottom w:val="none" w:sz="0" w:space="0" w:color="auto"/>
                <w:right w:val="none" w:sz="0" w:space="0" w:color="auto"/>
              </w:divBdr>
            </w:div>
          </w:divsChild>
        </w:div>
        <w:div w:id="1543861450">
          <w:marLeft w:val="0"/>
          <w:marRight w:val="0"/>
          <w:marTop w:val="0"/>
          <w:marBottom w:val="0"/>
          <w:divBdr>
            <w:top w:val="none" w:sz="0" w:space="0" w:color="auto"/>
            <w:left w:val="none" w:sz="0" w:space="0" w:color="auto"/>
            <w:bottom w:val="none" w:sz="0" w:space="0" w:color="auto"/>
            <w:right w:val="none" w:sz="0" w:space="0" w:color="auto"/>
          </w:divBdr>
          <w:divsChild>
            <w:div w:id="1934776702">
              <w:marLeft w:val="0"/>
              <w:marRight w:val="0"/>
              <w:marTop w:val="0"/>
              <w:marBottom w:val="0"/>
              <w:divBdr>
                <w:top w:val="none" w:sz="0" w:space="0" w:color="auto"/>
                <w:left w:val="none" w:sz="0" w:space="0" w:color="auto"/>
                <w:bottom w:val="none" w:sz="0" w:space="0" w:color="auto"/>
                <w:right w:val="none" w:sz="0" w:space="0" w:color="auto"/>
              </w:divBdr>
            </w:div>
          </w:divsChild>
        </w:div>
        <w:div w:id="1583446418">
          <w:marLeft w:val="0"/>
          <w:marRight w:val="0"/>
          <w:marTop w:val="0"/>
          <w:marBottom w:val="0"/>
          <w:divBdr>
            <w:top w:val="none" w:sz="0" w:space="0" w:color="auto"/>
            <w:left w:val="none" w:sz="0" w:space="0" w:color="auto"/>
            <w:bottom w:val="none" w:sz="0" w:space="0" w:color="auto"/>
            <w:right w:val="none" w:sz="0" w:space="0" w:color="auto"/>
          </w:divBdr>
          <w:divsChild>
            <w:div w:id="2094473177">
              <w:marLeft w:val="0"/>
              <w:marRight w:val="0"/>
              <w:marTop w:val="0"/>
              <w:marBottom w:val="0"/>
              <w:divBdr>
                <w:top w:val="none" w:sz="0" w:space="0" w:color="auto"/>
                <w:left w:val="none" w:sz="0" w:space="0" w:color="auto"/>
                <w:bottom w:val="none" w:sz="0" w:space="0" w:color="auto"/>
                <w:right w:val="none" w:sz="0" w:space="0" w:color="auto"/>
              </w:divBdr>
            </w:div>
          </w:divsChild>
        </w:div>
        <w:div w:id="1593397000">
          <w:marLeft w:val="0"/>
          <w:marRight w:val="0"/>
          <w:marTop w:val="0"/>
          <w:marBottom w:val="0"/>
          <w:divBdr>
            <w:top w:val="none" w:sz="0" w:space="0" w:color="auto"/>
            <w:left w:val="none" w:sz="0" w:space="0" w:color="auto"/>
            <w:bottom w:val="none" w:sz="0" w:space="0" w:color="auto"/>
            <w:right w:val="none" w:sz="0" w:space="0" w:color="auto"/>
          </w:divBdr>
          <w:divsChild>
            <w:div w:id="561982556">
              <w:marLeft w:val="0"/>
              <w:marRight w:val="0"/>
              <w:marTop w:val="0"/>
              <w:marBottom w:val="0"/>
              <w:divBdr>
                <w:top w:val="none" w:sz="0" w:space="0" w:color="auto"/>
                <w:left w:val="none" w:sz="0" w:space="0" w:color="auto"/>
                <w:bottom w:val="none" w:sz="0" w:space="0" w:color="auto"/>
                <w:right w:val="none" w:sz="0" w:space="0" w:color="auto"/>
              </w:divBdr>
            </w:div>
          </w:divsChild>
        </w:div>
        <w:div w:id="1777434330">
          <w:marLeft w:val="0"/>
          <w:marRight w:val="0"/>
          <w:marTop w:val="0"/>
          <w:marBottom w:val="0"/>
          <w:divBdr>
            <w:top w:val="none" w:sz="0" w:space="0" w:color="auto"/>
            <w:left w:val="none" w:sz="0" w:space="0" w:color="auto"/>
            <w:bottom w:val="none" w:sz="0" w:space="0" w:color="auto"/>
            <w:right w:val="none" w:sz="0" w:space="0" w:color="auto"/>
          </w:divBdr>
          <w:divsChild>
            <w:div w:id="1523125645">
              <w:marLeft w:val="0"/>
              <w:marRight w:val="0"/>
              <w:marTop w:val="0"/>
              <w:marBottom w:val="0"/>
              <w:divBdr>
                <w:top w:val="none" w:sz="0" w:space="0" w:color="auto"/>
                <w:left w:val="none" w:sz="0" w:space="0" w:color="auto"/>
                <w:bottom w:val="none" w:sz="0" w:space="0" w:color="auto"/>
                <w:right w:val="none" w:sz="0" w:space="0" w:color="auto"/>
              </w:divBdr>
            </w:div>
          </w:divsChild>
        </w:div>
        <w:div w:id="1834099486">
          <w:marLeft w:val="0"/>
          <w:marRight w:val="0"/>
          <w:marTop w:val="0"/>
          <w:marBottom w:val="0"/>
          <w:divBdr>
            <w:top w:val="none" w:sz="0" w:space="0" w:color="auto"/>
            <w:left w:val="none" w:sz="0" w:space="0" w:color="auto"/>
            <w:bottom w:val="none" w:sz="0" w:space="0" w:color="auto"/>
            <w:right w:val="none" w:sz="0" w:space="0" w:color="auto"/>
          </w:divBdr>
          <w:divsChild>
            <w:div w:id="950548907">
              <w:marLeft w:val="0"/>
              <w:marRight w:val="0"/>
              <w:marTop w:val="0"/>
              <w:marBottom w:val="0"/>
              <w:divBdr>
                <w:top w:val="none" w:sz="0" w:space="0" w:color="auto"/>
                <w:left w:val="none" w:sz="0" w:space="0" w:color="auto"/>
                <w:bottom w:val="none" w:sz="0" w:space="0" w:color="auto"/>
                <w:right w:val="none" w:sz="0" w:space="0" w:color="auto"/>
              </w:divBdr>
            </w:div>
          </w:divsChild>
        </w:div>
        <w:div w:id="1860309328">
          <w:marLeft w:val="0"/>
          <w:marRight w:val="0"/>
          <w:marTop w:val="0"/>
          <w:marBottom w:val="0"/>
          <w:divBdr>
            <w:top w:val="none" w:sz="0" w:space="0" w:color="auto"/>
            <w:left w:val="none" w:sz="0" w:space="0" w:color="auto"/>
            <w:bottom w:val="none" w:sz="0" w:space="0" w:color="auto"/>
            <w:right w:val="none" w:sz="0" w:space="0" w:color="auto"/>
          </w:divBdr>
          <w:divsChild>
            <w:div w:id="2094885651">
              <w:marLeft w:val="0"/>
              <w:marRight w:val="0"/>
              <w:marTop w:val="0"/>
              <w:marBottom w:val="0"/>
              <w:divBdr>
                <w:top w:val="none" w:sz="0" w:space="0" w:color="auto"/>
                <w:left w:val="none" w:sz="0" w:space="0" w:color="auto"/>
                <w:bottom w:val="none" w:sz="0" w:space="0" w:color="auto"/>
                <w:right w:val="none" w:sz="0" w:space="0" w:color="auto"/>
              </w:divBdr>
            </w:div>
          </w:divsChild>
        </w:div>
        <w:div w:id="1879851770">
          <w:marLeft w:val="0"/>
          <w:marRight w:val="0"/>
          <w:marTop w:val="0"/>
          <w:marBottom w:val="0"/>
          <w:divBdr>
            <w:top w:val="none" w:sz="0" w:space="0" w:color="auto"/>
            <w:left w:val="none" w:sz="0" w:space="0" w:color="auto"/>
            <w:bottom w:val="none" w:sz="0" w:space="0" w:color="auto"/>
            <w:right w:val="none" w:sz="0" w:space="0" w:color="auto"/>
          </w:divBdr>
          <w:divsChild>
            <w:div w:id="181019820">
              <w:marLeft w:val="0"/>
              <w:marRight w:val="0"/>
              <w:marTop w:val="0"/>
              <w:marBottom w:val="0"/>
              <w:divBdr>
                <w:top w:val="none" w:sz="0" w:space="0" w:color="auto"/>
                <w:left w:val="none" w:sz="0" w:space="0" w:color="auto"/>
                <w:bottom w:val="none" w:sz="0" w:space="0" w:color="auto"/>
                <w:right w:val="none" w:sz="0" w:space="0" w:color="auto"/>
              </w:divBdr>
            </w:div>
          </w:divsChild>
        </w:div>
        <w:div w:id="1886063746">
          <w:marLeft w:val="0"/>
          <w:marRight w:val="0"/>
          <w:marTop w:val="0"/>
          <w:marBottom w:val="0"/>
          <w:divBdr>
            <w:top w:val="none" w:sz="0" w:space="0" w:color="auto"/>
            <w:left w:val="none" w:sz="0" w:space="0" w:color="auto"/>
            <w:bottom w:val="none" w:sz="0" w:space="0" w:color="auto"/>
            <w:right w:val="none" w:sz="0" w:space="0" w:color="auto"/>
          </w:divBdr>
          <w:divsChild>
            <w:div w:id="585194789">
              <w:marLeft w:val="0"/>
              <w:marRight w:val="0"/>
              <w:marTop w:val="0"/>
              <w:marBottom w:val="0"/>
              <w:divBdr>
                <w:top w:val="none" w:sz="0" w:space="0" w:color="auto"/>
                <w:left w:val="none" w:sz="0" w:space="0" w:color="auto"/>
                <w:bottom w:val="none" w:sz="0" w:space="0" w:color="auto"/>
                <w:right w:val="none" w:sz="0" w:space="0" w:color="auto"/>
              </w:divBdr>
            </w:div>
          </w:divsChild>
        </w:div>
        <w:div w:id="1889410645">
          <w:marLeft w:val="0"/>
          <w:marRight w:val="0"/>
          <w:marTop w:val="0"/>
          <w:marBottom w:val="0"/>
          <w:divBdr>
            <w:top w:val="none" w:sz="0" w:space="0" w:color="auto"/>
            <w:left w:val="none" w:sz="0" w:space="0" w:color="auto"/>
            <w:bottom w:val="none" w:sz="0" w:space="0" w:color="auto"/>
            <w:right w:val="none" w:sz="0" w:space="0" w:color="auto"/>
          </w:divBdr>
          <w:divsChild>
            <w:div w:id="1184637170">
              <w:marLeft w:val="0"/>
              <w:marRight w:val="0"/>
              <w:marTop w:val="0"/>
              <w:marBottom w:val="0"/>
              <w:divBdr>
                <w:top w:val="none" w:sz="0" w:space="0" w:color="auto"/>
                <w:left w:val="none" w:sz="0" w:space="0" w:color="auto"/>
                <w:bottom w:val="none" w:sz="0" w:space="0" w:color="auto"/>
                <w:right w:val="none" w:sz="0" w:space="0" w:color="auto"/>
              </w:divBdr>
            </w:div>
          </w:divsChild>
        </w:div>
        <w:div w:id="1906259397">
          <w:marLeft w:val="0"/>
          <w:marRight w:val="0"/>
          <w:marTop w:val="0"/>
          <w:marBottom w:val="0"/>
          <w:divBdr>
            <w:top w:val="none" w:sz="0" w:space="0" w:color="auto"/>
            <w:left w:val="none" w:sz="0" w:space="0" w:color="auto"/>
            <w:bottom w:val="none" w:sz="0" w:space="0" w:color="auto"/>
            <w:right w:val="none" w:sz="0" w:space="0" w:color="auto"/>
          </w:divBdr>
          <w:divsChild>
            <w:div w:id="1882476436">
              <w:marLeft w:val="0"/>
              <w:marRight w:val="0"/>
              <w:marTop w:val="0"/>
              <w:marBottom w:val="0"/>
              <w:divBdr>
                <w:top w:val="none" w:sz="0" w:space="0" w:color="auto"/>
                <w:left w:val="none" w:sz="0" w:space="0" w:color="auto"/>
                <w:bottom w:val="none" w:sz="0" w:space="0" w:color="auto"/>
                <w:right w:val="none" w:sz="0" w:space="0" w:color="auto"/>
              </w:divBdr>
            </w:div>
          </w:divsChild>
        </w:div>
        <w:div w:id="2031181680">
          <w:marLeft w:val="0"/>
          <w:marRight w:val="0"/>
          <w:marTop w:val="0"/>
          <w:marBottom w:val="0"/>
          <w:divBdr>
            <w:top w:val="none" w:sz="0" w:space="0" w:color="auto"/>
            <w:left w:val="none" w:sz="0" w:space="0" w:color="auto"/>
            <w:bottom w:val="none" w:sz="0" w:space="0" w:color="auto"/>
            <w:right w:val="none" w:sz="0" w:space="0" w:color="auto"/>
          </w:divBdr>
          <w:divsChild>
            <w:div w:id="746809308">
              <w:marLeft w:val="0"/>
              <w:marRight w:val="0"/>
              <w:marTop w:val="0"/>
              <w:marBottom w:val="0"/>
              <w:divBdr>
                <w:top w:val="none" w:sz="0" w:space="0" w:color="auto"/>
                <w:left w:val="none" w:sz="0" w:space="0" w:color="auto"/>
                <w:bottom w:val="none" w:sz="0" w:space="0" w:color="auto"/>
                <w:right w:val="none" w:sz="0" w:space="0" w:color="auto"/>
              </w:divBdr>
            </w:div>
          </w:divsChild>
        </w:div>
        <w:div w:id="2053770595">
          <w:marLeft w:val="0"/>
          <w:marRight w:val="0"/>
          <w:marTop w:val="0"/>
          <w:marBottom w:val="0"/>
          <w:divBdr>
            <w:top w:val="none" w:sz="0" w:space="0" w:color="auto"/>
            <w:left w:val="none" w:sz="0" w:space="0" w:color="auto"/>
            <w:bottom w:val="none" w:sz="0" w:space="0" w:color="auto"/>
            <w:right w:val="none" w:sz="0" w:space="0" w:color="auto"/>
          </w:divBdr>
          <w:divsChild>
            <w:div w:id="871191945">
              <w:marLeft w:val="0"/>
              <w:marRight w:val="0"/>
              <w:marTop w:val="0"/>
              <w:marBottom w:val="0"/>
              <w:divBdr>
                <w:top w:val="none" w:sz="0" w:space="0" w:color="auto"/>
                <w:left w:val="none" w:sz="0" w:space="0" w:color="auto"/>
                <w:bottom w:val="none" w:sz="0" w:space="0" w:color="auto"/>
                <w:right w:val="none" w:sz="0" w:space="0" w:color="auto"/>
              </w:divBdr>
            </w:div>
          </w:divsChild>
        </w:div>
        <w:div w:id="2053995788">
          <w:marLeft w:val="0"/>
          <w:marRight w:val="0"/>
          <w:marTop w:val="0"/>
          <w:marBottom w:val="0"/>
          <w:divBdr>
            <w:top w:val="none" w:sz="0" w:space="0" w:color="auto"/>
            <w:left w:val="none" w:sz="0" w:space="0" w:color="auto"/>
            <w:bottom w:val="none" w:sz="0" w:space="0" w:color="auto"/>
            <w:right w:val="none" w:sz="0" w:space="0" w:color="auto"/>
          </w:divBdr>
          <w:divsChild>
            <w:div w:id="70003291">
              <w:marLeft w:val="0"/>
              <w:marRight w:val="0"/>
              <w:marTop w:val="0"/>
              <w:marBottom w:val="0"/>
              <w:divBdr>
                <w:top w:val="none" w:sz="0" w:space="0" w:color="auto"/>
                <w:left w:val="none" w:sz="0" w:space="0" w:color="auto"/>
                <w:bottom w:val="none" w:sz="0" w:space="0" w:color="auto"/>
                <w:right w:val="none" w:sz="0" w:space="0" w:color="auto"/>
              </w:divBdr>
            </w:div>
          </w:divsChild>
        </w:div>
        <w:div w:id="2067869264">
          <w:marLeft w:val="0"/>
          <w:marRight w:val="0"/>
          <w:marTop w:val="0"/>
          <w:marBottom w:val="0"/>
          <w:divBdr>
            <w:top w:val="none" w:sz="0" w:space="0" w:color="auto"/>
            <w:left w:val="none" w:sz="0" w:space="0" w:color="auto"/>
            <w:bottom w:val="none" w:sz="0" w:space="0" w:color="auto"/>
            <w:right w:val="none" w:sz="0" w:space="0" w:color="auto"/>
          </w:divBdr>
          <w:divsChild>
            <w:div w:id="429275016">
              <w:marLeft w:val="0"/>
              <w:marRight w:val="0"/>
              <w:marTop w:val="0"/>
              <w:marBottom w:val="0"/>
              <w:divBdr>
                <w:top w:val="none" w:sz="0" w:space="0" w:color="auto"/>
                <w:left w:val="none" w:sz="0" w:space="0" w:color="auto"/>
                <w:bottom w:val="none" w:sz="0" w:space="0" w:color="auto"/>
                <w:right w:val="none" w:sz="0" w:space="0" w:color="auto"/>
              </w:divBdr>
            </w:div>
          </w:divsChild>
        </w:div>
        <w:div w:id="2106608598">
          <w:marLeft w:val="0"/>
          <w:marRight w:val="0"/>
          <w:marTop w:val="0"/>
          <w:marBottom w:val="0"/>
          <w:divBdr>
            <w:top w:val="none" w:sz="0" w:space="0" w:color="auto"/>
            <w:left w:val="none" w:sz="0" w:space="0" w:color="auto"/>
            <w:bottom w:val="none" w:sz="0" w:space="0" w:color="auto"/>
            <w:right w:val="none" w:sz="0" w:space="0" w:color="auto"/>
          </w:divBdr>
          <w:divsChild>
            <w:div w:id="1028260314">
              <w:marLeft w:val="0"/>
              <w:marRight w:val="0"/>
              <w:marTop w:val="0"/>
              <w:marBottom w:val="0"/>
              <w:divBdr>
                <w:top w:val="none" w:sz="0" w:space="0" w:color="auto"/>
                <w:left w:val="none" w:sz="0" w:space="0" w:color="auto"/>
                <w:bottom w:val="none" w:sz="0" w:space="0" w:color="auto"/>
                <w:right w:val="none" w:sz="0" w:space="0" w:color="auto"/>
              </w:divBdr>
            </w:div>
          </w:divsChild>
        </w:div>
        <w:div w:id="2118525361">
          <w:marLeft w:val="0"/>
          <w:marRight w:val="0"/>
          <w:marTop w:val="0"/>
          <w:marBottom w:val="0"/>
          <w:divBdr>
            <w:top w:val="none" w:sz="0" w:space="0" w:color="auto"/>
            <w:left w:val="none" w:sz="0" w:space="0" w:color="auto"/>
            <w:bottom w:val="none" w:sz="0" w:space="0" w:color="auto"/>
            <w:right w:val="none" w:sz="0" w:space="0" w:color="auto"/>
          </w:divBdr>
          <w:divsChild>
            <w:div w:id="1355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6197">
      <w:bodyDiv w:val="1"/>
      <w:marLeft w:val="0"/>
      <w:marRight w:val="0"/>
      <w:marTop w:val="0"/>
      <w:marBottom w:val="0"/>
      <w:divBdr>
        <w:top w:val="none" w:sz="0" w:space="0" w:color="auto"/>
        <w:left w:val="none" w:sz="0" w:space="0" w:color="auto"/>
        <w:bottom w:val="none" w:sz="0" w:space="0" w:color="auto"/>
        <w:right w:val="none" w:sz="0" w:space="0" w:color="auto"/>
      </w:divBdr>
    </w:div>
    <w:div w:id="1156533084">
      <w:bodyDiv w:val="1"/>
      <w:marLeft w:val="0"/>
      <w:marRight w:val="0"/>
      <w:marTop w:val="0"/>
      <w:marBottom w:val="0"/>
      <w:divBdr>
        <w:top w:val="none" w:sz="0" w:space="0" w:color="auto"/>
        <w:left w:val="none" w:sz="0" w:space="0" w:color="auto"/>
        <w:bottom w:val="none" w:sz="0" w:space="0" w:color="auto"/>
        <w:right w:val="none" w:sz="0" w:space="0" w:color="auto"/>
      </w:divBdr>
    </w:div>
    <w:div w:id="1171333892">
      <w:bodyDiv w:val="1"/>
      <w:marLeft w:val="0"/>
      <w:marRight w:val="0"/>
      <w:marTop w:val="0"/>
      <w:marBottom w:val="0"/>
      <w:divBdr>
        <w:top w:val="none" w:sz="0" w:space="0" w:color="auto"/>
        <w:left w:val="none" w:sz="0" w:space="0" w:color="auto"/>
        <w:bottom w:val="none" w:sz="0" w:space="0" w:color="auto"/>
        <w:right w:val="none" w:sz="0" w:space="0" w:color="auto"/>
      </w:divBdr>
    </w:div>
    <w:div w:id="1171794452">
      <w:bodyDiv w:val="1"/>
      <w:marLeft w:val="0"/>
      <w:marRight w:val="0"/>
      <w:marTop w:val="0"/>
      <w:marBottom w:val="0"/>
      <w:divBdr>
        <w:top w:val="none" w:sz="0" w:space="0" w:color="auto"/>
        <w:left w:val="none" w:sz="0" w:space="0" w:color="auto"/>
        <w:bottom w:val="none" w:sz="0" w:space="0" w:color="auto"/>
        <w:right w:val="none" w:sz="0" w:space="0" w:color="auto"/>
      </w:divBdr>
    </w:div>
    <w:div w:id="1186476969">
      <w:bodyDiv w:val="1"/>
      <w:marLeft w:val="0"/>
      <w:marRight w:val="0"/>
      <w:marTop w:val="0"/>
      <w:marBottom w:val="0"/>
      <w:divBdr>
        <w:top w:val="none" w:sz="0" w:space="0" w:color="auto"/>
        <w:left w:val="none" w:sz="0" w:space="0" w:color="auto"/>
        <w:bottom w:val="none" w:sz="0" w:space="0" w:color="auto"/>
        <w:right w:val="none" w:sz="0" w:space="0" w:color="auto"/>
      </w:divBdr>
    </w:div>
    <w:div w:id="1194348833">
      <w:bodyDiv w:val="1"/>
      <w:marLeft w:val="0"/>
      <w:marRight w:val="0"/>
      <w:marTop w:val="0"/>
      <w:marBottom w:val="0"/>
      <w:divBdr>
        <w:top w:val="none" w:sz="0" w:space="0" w:color="auto"/>
        <w:left w:val="none" w:sz="0" w:space="0" w:color="auto"/>
        <w:bottom w:val="none" w:sz="0" w:space="0" w:color="auto"/>
        <w:right w:val="none" w:sz="0" w:space="0" w:color="auto"/>
      </w:divBdr>
    </w:div>
    <w:div w:id="1282104844">
      <w:bodyDiv w:val="1"/>
      <w:marLeft w:val="0"/>
      <w:marRight w:val="0"/>
      <w:marTop w:val="0"/>
      <w:marBottom w:val="0"/>
      <w:divBdr>
        <w:top w:val="none" w:sz="0" w:space="0" w:color="auto"/>
        <w:left w:val="none" w:sz="0" w:space="0" w:color="auto"/>
        <w:bottom w:val="none" w:sz="0" w:space="0" w:color="auto"/>
        <w:right w:val="none" w:sz="0" w:space="0" w:color="auto"/>
      </w:divBdr>
      <w:divsChild>
        <w:div w:id="34352887">
          <w:marLeft w:val="0"/>
          <w:marRight w:val="0"/>
          <w:marTop w:val="0"/>
          <w:marBottom w:val="0"/>
          <w:divBdr>
            <w:top w:val="none" w:sz="0" w:space="0" w:color="auto"/>
            <w:left w:val="none" w:sz="0" w:space="0" w:color="auto"/>
            <w:bottom w:val="none" w:sz="0" w:space="0" w:color="auto"/>
            <w:right w:val="none" w:sz="0" w:space="0" w:color="auto"/>
          </w:divBdr>
        </w:div>
      </w:divsChild>
    </w:div>
    <w:div w:id="1296521183">
      <w:bodyDiv w:val="1"/>
      <w:marLeft w:val="0"/>
      <w:marRight w:val="0"/>
      <w:marTop w:val="0"/>
      <w:marBottom w:val="0"/>
      <w:divBdr>
        <w:top w:val="none" w:sz="0" w:space="0" w:color="auto"/>
        <w:left w:val="none" w:sz="0" w:space="0" w:color="auto"/>
        <w:bottom w:val="none" w:sz="0" w:space="0" w:color="auto"/>
        <w:right w:val="none" w:sz="0" w:space="0" w:color="auto"/>
      </w:divBdr>
    </w:div>
    <w:div w:id="1331560952">
      <w:bodyDiv w:val="1"/>
      <w:marLeft w:val="0"/>
      <w:marRight w:val="0"/>
      <w:marTop w:val="0"/>
      <w:marBottom w:val="0"/>
      <w:divBdr>
        <w:top w:val="none" w:sz="0" w:space="0" w:color="auto"/>
        <w:left w:val="none" w:sz="0" w:space="0" w:color="auto"/>
        <w:bottom w:val="none" w:sz="0" w:space="0" w:color="auto"/>
        <w:right w:val="none" w:sz="0" w:space="0" w:color="auto"/>
      </w:divBdr>
    </w:div>
    <w:div w:id="1360358203">
      <w:bodyDiv w:val="1"/>
      <w:marLeft w:val="0"/>
      <w:marRight w:val="0"/>
      <w:marTop w:val="0"/>
      <w:marBottom w:val="0"/>
      <w:divBdr>
        <w:top w:val="none" w:sz="0" w:space="0" w:color="auto"/>
        <w:left w:val="none" w:sz="0" w:space="0" w:color="auto"/>
        <w:bottom w:val="none" w:sz="0" w:space="0" w:color="auto"/>
        <w:right w:val="none" w:sz="0" w:space="0" w:color="auto"/>
      </w:divBdr>
    </w:div>
    <w:div w:id="1368608312">
      <w:bodyDiv w:val="1"/>
      <w:marLeft w:val="0"/>
      <w:marRight w:val="0"/>
      <w:marTop w:val="0"/>
      <w:marBottom w:val="0"/>
      <w:divBdr>
        <w:top w:val="none" w:sz="0" w:space="0" w:color="auto"/>
        <w:left w:val="none" w:sz="0" w:space="0" w:color="auto"/>
        <w:bottom w:val="none" w:sz="0" w:space="0" w:color="auto"/>
        <w:right w:val="none" w:sz="0" w:space="0" w:color="auto"/>
      </w:divBdr>
    </w:div>
    <w:div w:id="1405756676">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1436054881">
      <w:bodyDiv w:val="1"/>
      <w:marLeft w:val="0"/>
      <w:marRight w:val="0"/>
      <w:marTop w:val="0"/>
      <w:marBottom w:val="0"/>
      <w:divBdr>
        <w:top w:val="none" w:sz="0" w:space="0" w:color="auto"/>
        <w:left w:val="none" w:sz="0" w:space="0" w:color="auto"/>
        <w:bottom w:val="none" w:sz="0" w:space="0" w:color="auto"/>
        <w:right w:val="none" w:sz="0" w:space="0" w:color="auto"/>
      </w:divBdr>
    </w:div>
    <w:div w:id="1477532229">
      <w:bodyDiv w:val="1"/>
      <w:marLeft w:val="0"/>
      <w:marRight w:val="0"/>
      <w:marTop w:val="0"/>
      <w:marBottom w:val="0"/>
      <w:divBdr>
        <w:top w:val="none" w:sz="0" w:space="0" w:color="auto"/>
        <w:left w:val="none" w:sz="0" w:space="0" w:color="auto"/>
        <w:bottom w:val="none" w:sz="0" w:space="0" w:color="auto"/>
        <w:right w:val="none" w:sz="0" w:space="0" w:color="auto"/>
      </w:divBdr>
      <w:divsChild>
        <w:div w:id="201023784">
          <w:marLeft w:val="0"/>
          <w:marRight w:val="0"/>
          <w:marTop w:val="0"/>
          <w:marBottom w:val="0"/>
          <w:divBdr>
            <w:top w:val="none" w:sz="0" w:space="0" w:color="auto"/>
            <w:left w:val="none" w:sz="0" w:space="0" w:color="auto"/>
            <w:bottom w:val="none" w:sz="0" w:space="0" w:color="auto"/>
            <w:right w:val="none" w:sz="0" w:space="0" w:color="auto"/>
          </w:divBdr>
        </w:div>
      </w:divsChild>
    </w:div>
    <w:div w:id="1536692752">
      <w:bodyDiv w:val="1"/>
      <w:marLeft w:val="0"/>
      <w:marRight w:val="0"/>
      <w:marTop w:val="0"/>
      <w:marBottom w:val="0"/>
      <w:divBdr>
        <w:top w:val="none" w:sz="0" w:space="0" w:color="auto"/>
        <w:left w:val="none" w:sz="0" w:space="0" w:color="auto"/>
        <w:bottom w:val="none" w:sz="0" w:space="0" w:color="auto"/>
        <w:right w:val="none" w:sz="0" w:space="0" w:color="auto"/>
      </w:divBdr>
    </w:div>
    <w:div w:id="1599824809">
      <w:bodyDiv w:val="1"/>
      <w:marLeft w:val="0"/>
      <w:marRight w:val="0"/>
      <w:marTop w:val="0"/>
      <w:marBottom w:val="0"/>
      <w:divBdr>
        <w:top w:val="none" w:sz="0" w:space="0" w:color="auto"/>
        <w:left w:val="none" w:sz="0" w:space="0" w:color="auto"/>
        <w:bottom w:val="none" w:sz="0" w:space="0" w:color="auto"/>
        <w:right w:val="none" w:sz="0" w:space="0" w:color="auto"/>
      </w:divBdr>
    </w:div>
    <w:div w:id="1643579946">
      <w:bodyDiv w:val="1"/>
      <w:marLeft w:val="0"/>
      <w:marRight w:val="0"/>
      <w:marTop w:val="0"/>
      <w:marBottom w:val="0"/>
      <w:divBdr>
        <w:top w:val="none" w:sz="0" w:space="0" w:color="auto"/>
        <w:left w:val="none" w:sz="0" w:space="0" w:color="auto"/>
        <w:bottom w:val="none" w:sz="0" w:space="0" w:color="auto"/>
        <w:right w:val="none" w:sz="0" w:space="0" w:color="auto"/>
      </w:divBdr>
    </w:div>
    <w:div w:id="1666589613">
      <w:bodyDiv w:val="1"/>
      <w:marLeft w:val="0"/>
      <w:marRight w:val="0"/>
      <w:marTop w:val="0"/>
      <w:marBottom w:val="0"/>
      <w:divBdr>
        <w:top w:val="none" w:sz="0" w:space="0" w:color="auto"/>
        <w:left w:val="none" w:sz="0" w:space="0" w:color="auto"/>
        <w:bottom w:val="none" w:sz="0" w:space="0" w:color="auto"/>
        <w:right w:val="none" w:sz="0" w:space="0" w:color="auto"/>
      </w:divBdr>
    </w:div>
    <w:div w:id="1681396317">
      <w:bodyDiv w:val="1"/>
      <w:marLeft w:val="0"/>
      <w:marRight w:val="0"/>
      <w:marTop w:val="0"/>
      <w:marBottom w:val="0"/>
      <w:divBdr>
        <w:top w:val="none" w:sz="0" w:space="0" w:color="auto"/>
        <w:left w:val="none" w:sz="0" w:space="0" w:color="auto"/>
        <w:bottom w:val="none" w:sz="0" w:space="0" w:color="auto"/>
        <w:right w:val="none" w:sz="0" w:space="0" w:color="auto"/>
      </w:divBdr>
    </w:div>
    <w:div w:id="1690256954">
      <w:bodyDiv w:val="1"/>
      <w:marLeft w:val="0"/>
      <w:marRight w:val="0"/>
      <w:marTop w:val="0"/>
      <w:marBottom w:val="0"/>
      <w:divBdr>
        <w:top w:val="none" w:sz="0" w:space="0" w:color="auto"/>
        <w:left w:val="none" w:sz="0" w:space="0" w:color="auto"/>
        <w:bottom w:val="none" w:sz="0" w:space="0" w:color="auto"/>
        <w:right w:val="none" w:sz="0" w:space="0" w:color="auto"/>
      </w:divBdr>
    </w:div>
    <w:div w:id="1701123721">
      <w:bodyDiv w:val="1"/>
      <w:marLeft w:val="0"/>
      <w:marRight w:val="0"/>
      <w:marTop w:val="0"/>
      <w:marBottom w:val="0"/>
      <w:divBdr>
        <w:top w:val="none" w:sz="0" w:space="0" w:color="auto"/>
        <w:left w:val="none" w:sz="0" w:space="0" w:color="auto"/>
        <w:bottom w:val="none" w:sz="0" w:space="0" w:color="auto"/>
        <w:right w:val="none" w:sz="0" w:space="0" w:color="auto"/>
      </w:divBdr>
    </w:div>
    <w:div w:id="1708604932">
      <w:bodyDiv w:val="1"/>
      <w:marLeft w:val="0"/>
      <w:marRight w:val="0"/>
      <w:marTop w:val="0"/>
      <w:marBottom w:val="0"/>
      <w:divBdr>
        <w:top w:val="none" w:sz="0" w:space="0" w:color="auto"/>
        <w:left w:val="none" w:sz="0" w:space="0" w:color="auto"/>
        <w:bottom w:val="none" w:sz="0" w:space="0" w:color="auto"/>
        <w:right w:val="none" w:sz="0" w:space="0" w:color="auto"/>
      </w:divBdr>
    </w:div>
    <w:div w:id="1711346444">
      <w:bodyDiv w:val="1"/>
      <w:marLeft w:val="0"/>
      <w:marRight w:val="0"/>
      <w:marTop w:val="0"/>
      <w:marBottom w:val="0"/>
      <w:divBdr>
        <w:top w:val="none" w:sz="0" w:space="0" w:color="auto"/>
        <w:left w:val="none" w:sz="0" w:space="0" w:color="auto"/>
        <w:bottom w:val="none" w:sz="0" w:space="0" w:color="auto"/>
        <w:right w:val="none" w:sz="0" w:space="0" w:color="auto"/>
      </w:divBdr>
    </w:div>
    <w:div w:id="1732802724">
      <w:bodyDiv w:val="1"/>
      <w:marLeft w:val="0"/>
      <w:marRight w:val="0"/>
      <w:marTop w:val="0"/>
      <w:marBottom w:val="0"/>
      <w:divBdr>
        <w:top w:val="none" w:sz="0" w:space="0" w:color="auto"/>
        <w:left w:val="none" w:sz="0" w:space="0" w:color="auto"/>
        <w:bottom w:val="none" w:sz="0" w:space="0" w:color="auto"/>
        <w:right w:val="none" w:sz="0" w:space="0" w:color="auto"/>
      </w:divBdr>
    </w:div>
    <w:div w:id="1760760495">
      <w:bodyDiv w:val="1"/>
      <w:marLeft w:val="0"/>
      <w:marRight w:val="0"/>
      <w:marTop w:val="0"/>
      <w:marBottom w:val="0"/>
      <w:divBdr>
        <w:top w:val="none" w:sz="0" w:space="0" w:color="auto"/>
        <w:left w:val="none" w:sz="0" w:space="0" w:color="auto"/>
        <w:bottom w:val="none" w:sz="0" w:space="0" w:color="auto"/>
        <w:right w:val="none" w:sz="0" w:space="0" w:color="auto"/>
      </w:divBdr>
    </w:div>
    <w:div w:id="1787583061">
      <w:bodyDiv w:val="1"/>
      <w:marLeft w:val="0"/>
      <w:marRight w:val="0"/>
      <w:marTop w:val="0"/>
      <w:marBottom w:val="0"/>
      <w:divBdr>
        <w:top w:val="none" w:sz="0" w:space="0" w:color="auto"/>
        <w:left w:val="none" w:sz="0" w:space="0" w:color="auto"/>
        <w:bottom w:val="none" w:sz="0" w:space="0" w:color="auto"/>
        <w:right w:val="none" w:sz="0" w:space="0" w:color="auto"/>
      </w:divBdr>
    </w:div>
    <w:div w:id="1832407427">
      <w:bodyDiv w:val="1"/>
      <w:marLeft w:val="0"/>
      <w:marRight w:val="0"/>
      <w:marTop w:val="0"/>
      <w:marBottom w:val="0"/>
      <w:divBdr>
        <w:top w:val="none" w:sz="0" w:space="0" w:color="auto"/>
        <w:left w:val="none" w:sz="0" w:space="0" w:color="auto"/>
        <w:bottom w:val="none" w:sz="0" w:space="0" w:color="auto"/>
        <w:right w:val="none" w:sz="0" w:space="0" w:color="auto"/>
      </w:divBdr>
      <w:divsChild>
        <w:div w:id="1711802371">
          <w:marLeft w:val="0"/>
          <w:marRight w:val="0"/>
          <w:marTop w:val="0"/>
          <w:marBottom w:val="0"/>
          <w:divBdr>
            <w:top w:val="none" w:sz="0" w:space="0" w:color="auto"/>
            <w:left w:val="none" w:sz="0" w:space="0" w:color="auto"/>
            <w:bottom w:val="none" w:sz="0" w:space="0" w:color="auto"/>
            <w:right w:val="none" w:sz="0" w:space="0" w:color="auto"/>
          </w:divBdr>
        </w:div>
      </w:divsChild>
    </w:div>
    <w:div w:id="1920752303">
      <w:bodyDiv w:val="1"/>
      <w:marLeft w:val="0"/>
      <w:marRight w:val="0"/>
      <w:marTop w:val="0"/>
      <w:marBottom w:val="0"/>
      <w:divBdr>
        <w:top w:val="none" w:sz="0" w:space="0" w:color="auto"/>
        <w:left w:val="none" w:sz="0" w:space="0" w:color="auto"/>
        <w:bottom w:val="none" w:sz="0" w:space="0" w:color="auto"/>
        <w:right w:val="none" w:sz="0" w:space="0" w:color="auto"/>
      </w:divBdr>
    </w:div>
    <w:div w:id="1937472493">
      <w:bodyDiv w:val="1"/>
      <w:marLeft w:val="0"/>
      <w:marRight w:val="0"/>
      <w:marTop w:val="0"/>
      <w:marBottom w:val="0"/>
      <w:divBdr>
        <w:top w:val="none" w:sz="0" w:space="0" w:color="auto"/>
        <w:left w:val="none" w:sz="0" w:space="0" w:color="auto"/>
        <w:bottom w:val="none" w:sz="0" w:space="0" w:color="auto"/>
        <w:right w:val="none" w:sz="0" w:space="0" w:color="auto"/>
      </w:divBdr>
    </w:div>
    <w:div w:id="1972592241">
      <w:bodyDiv w:val="1"/>
      <w:marLeft w:val="0"/>
      <w:marRight w:val="0"/>
      <w:marTop w:val="0"/>
      <w:marBottom w:val="0"/>
      <w:divBdr>
        <w:top w:val="none" w:sz="0" w:space="0" w:color="auto"/>
        <w:left w:val="none" w:sz="0" w:space="0" w:color="auto"/>
        <w:bottom w:val="none" w:sz="0" w:space="0" w:color="auto"/>
        <w:right w:val="none" w:sz="0" w:space="0" w:color="auto"/>
      </w:divBdr>
    </w:div>
    <w:div w:id="1972862126">
      <w:bodyDiv w:val="1"/>
      <w:marLeft w:val="0"/>
      <w:marRight w:val="0"/>
      <w:marTop w:val="0"/>
      <w:marBottom w:val="0"/>
      <w:divBdr>
        <w:top w:val="none" w:sz="0" w:space="0" w:color="auto"/>
        <w:left w:val="none" w:sz="0" w:space="0" w:color="auto"/>
        <w:bottom w:val="none" w:sz="0" w:space="0" w:color="auto"/>
        <w:right w:val="none" w:sz="0" w:space="0" w:color="auto"/>
      </w:divBdr>
    </w:div>
    <w:div w:id="2086566347">
      <w:bodyDiv w:val="1"/>
      <w:marLeft w:val="0"/>
      <w:marRight w:val="0"/>
      <w:marTop w:val="0"/>
      <w:marBottom w:val="0"/>
      <w:divBdr>
        <w:top w:val="none" w:sz="0" w:space="0" w:color="auto"/>
        <w:left w:val="none" w:sz="0" w:space="0" w:color="auto"/>
        <w:bottom w:val="none" w:sz="0" w:space="0" w:color="auto"/>
        <w:right w:val="none" w:sz="0" w:space="0" w:color="auto"/>
      </w:divBdr>
    </w:div>
    <w:div w:id="2110201116">
      <w:bodyDiv w:val="1"/>
      <w:marLeft w:val="0"/>
      <w:marRight w:val="0"/>
      <w:marTop w:val="0"/>
      <w:marBottom w:val="0"/>
      <w:divBdr>
        <w:top w:val="none" w:sz="0" w:space="0" w:color="auto"/>
        <w:left w:val="none" w:sz="0" w:space="0" w:color="auto"/>
        <w:bottom w:val="none" w:sz="0" w:space="0" w:color="auto"/>
        <w:right w:val="none" w:sz="0" w:space="0" w:color="auto"/>
      </w:divBdr>
    </w:div>
    <w:div w:id="2129275399">
      <w:bodyDiv w:val="1"/>
      <w:marLeft w:val="0"/>
      <w:marRight w:val="0"/>
      <w:marTop w:val="0"/>
      <w:marBottom w:val="0"/>
      <w:divBdr>
        <w:top w:val="none" w:sz="0" w:space="0" w:color="auto"/>
        <w:left w:val="none" w:sz="0" w:space="0" w:color="auto"/>
        <w:bottom w:val="none" w:sz="0" w:space="0" w:color="auto"/>
        <w:right w:val="none" w:sz="0" w:space="0" w:color="auto"/>
      </w:divBdr>
    </w:div>
    <w:div w:id="21433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nforonline.sharepoint.com/:w:/r/sites/PWA-SanfordHealth/Shared%20Documents/050%20RICE%20Development/02%20Extensions/EXT29%20-%20Updating%20PO%20UOM%20if%20Receipt%20Interface%20UOM/SANFORD_%20ANA-050+DES-020_EXT_SCM_29_Updating%20PO%20UOM%20if%20Receipt%20Interface%20UOM.docx?d=w6211a14342434be2bd6d5d611507139f&amp;csf=1&amp;web=1&amp;e=1kfCZb"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foronline.sharepoint.com/:w:/r/sites/PWA-SanfordHealth/Shared%20Documents/050%20RICE%20Development/02%20Extensions/EXT29%20-%20Updating%20PO%20UOM%20if%20Receipt%20Interface%20UOM/SANFORD_%20ANA-050+DES-020_EXT_SCM_29_Updating%20PO%20UOM%20if%20Receipt%20Interface%20UOM.docx?d=w6211a14342434be2bd6d5d611507139f&amp;csf=1&amp;web=1&amp;e=1kfCZb"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jpeg"/><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yes1\AppData\Roaming\Microsoft\Templates\Infor.dotm" TargetMode="External"/></Relationships>
</file>

<file path=word/documenttasks/documenttasks1.xml><?xml version="1.0" encoding="utf-8"?>
<t:Tasks xmlns:t="http://schemas.microsoft.com/office/tasks/2019/documenttasks" xmlns:oel="http://schemas.microsoft.com/office/2019/extlst">
  <t:Task id="{A4A1A048-1453-4455-AD43-D29C56515A7C}">
    <t:Anchor>
      <t:Comment id="1419090018"/>
    </t:Anchor>
    <t:History>
      <t:Event id="{BCF535DC-D4FA-488E-B065-8D23DFC3575B}" time="2025-03-20T02:28:06.147Z">
        <t:Attribution userId="S::lila.elizalde@infor.com::b63bf2fc-3e04-4042-abb6-1f0b9b339595" userProvider="AD" userName="Lila Elizalde"/>
        <t:Anchor>
          <t:Comment id="1419090018"/>
        </t:Anchor>
        <t:Create/>
      </t:Event>
      <t:Event id="{A4C79F0E-FA60-4113-8AB0-DE7D6992ACF2}" time="2025-03-20T02:28:06.147Z">
        <t:Attribution userId="S::lila.elizalde@infor.com::b63bf2fc-3e04-4042-abb6-1f0b9b339595" userProvider="AD" userName="Lila Elizalde"/>
        <t:Anchor>
          <t:Comment id="1419090018"/>
        </t:Anchor>
        <t:Assign userId="S::ivy.cafe@infor.com::206d198e-bcda-42ab-a5f0-3cabda7eca33" userProvider="AD" userName="Ivy Cafe"/>
      </t:Event>
      <t:Event id="{46F4A92B-E896-42AA-BCE0-57E21FDE5188}" time="2025-03-20T02:28:06.147Z">
        <t:Attribution userId="S::lila.elizalde@infor.com::b63bf2fc-3e04-4042-abb6-1f0b9b339595" userProvider="AD" userName="Lila Elizalde"/>
        <t:Anchor>
          <t:Comment id="1419090018"/>
        </t:Anchor>
        <t:SetTitle title="@Ivy Cafe - please update screen print or add a box for the parameters needed for the vendor interface to run Vendor Group = &quot;NH&quot; (alway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acf161d9-464c-4c1f-90b5-9cd82da61fa4" xsi:nil="true"/>
    <lcf76f155ced4ddcb4097134ff3c332f xmlns="ef2b99b4-2bfa-430b-a0a8-9791bc410f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52C3A3B23CF74C83E5D19798D9F969" ma:contentTypeVersion="12" ma:contentTypeDescription="Create a new document." ma:contentTypeScope="" ma:versionID="9918a9c2431a16f41a18158c11a4fd85">
  <xsd:schema xmlns:xsd="http://www.w3.org/2001/XMLSchema" xmlns:xs="http://www.w3.org/2001/XMLSchema" xmlns:p="http://schemas.microsoft.com/office/2006/metadata/properties" xmlns:ns2="ef2b99b4-2bfa-430b-a0a8-9791bc410f02" xmlns:ns3="acf161d9-464c-4c1f-90b5-9cd82da61fa4" targetNamespace="http://schemas.microsoft.com/office/2006/metadata/properties" ma:root="true" ma:fieldsID="5de1aaf6dc0e2b227993c2f1b0426203" ns2:_="" ns3:_="">
    <xsd:import namespace="ef2b99b4-2bfa-430b-a0a8-9791bc410f02"/>
    <xsd:import namespace="acf161d9-464c-4c1f-90b5-9cd82da61f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9b4-2bfa-430b-a0a8-9791bc410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48401e6-9f98-44c8-bbf7-d770b932864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f161d9-464c-4c1f-90b5-9cd82da61fa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2a548e7-c99c-43f7-b6de-54a2db6d5ead}" ma:internalName="TaxCatchAll" ma:showField="CatchAllData" ma:web="acf161d9-464c-4c1f-90b5-9cd82da61f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74B771-2911-40C1-8939-4B44CBA71521}">
  <ds:schemaRefs>
    <ds:schemaRef ds:uri="http://schemas.openxmlformats.org/officeDocument/2006/bibliography"/>
  </ds:schemaRefs>
</ds:datastoreItem>
</file>

<file path=customXml/itemProps2.xml><?xml version="1.0" encoding="utf-8"?>
<ds:datastoreItem xmlns:ds="http://schemas.openxmlformats.org/officeDocument/2006/customXml" ds:itemID="{3D960D5D-48DB-41BB-A7DA-5EDED2EF2E79}">
  <ds:schemaRefs>
    <ds:schemaRef ds:uri="http://schemas.microsoft.com/office/2006/metadata/properties"/>
    <ds:schemaRef ds:uri="http://schemas.microsoft.com/office/infopath/2007/PartnerControls"/>
    <ds:schemaRef ds:uri="acf161d9-464c-4c1f-90b5-9cd82da61fa4"/>
    <ds:schemaRef ds:uri="ef2b99b4-2bfa-430b-a0a8-9791bc410f02"/>
  </ds:schemaRefs>
</ds:datastoreItem>
</file>

<file path=customXml/itemProps3.xml><?xml version="1.0" encoding="utf-8"?>
<ds:datastoreItem xmlns:ds="http://schemas.openxmlformats.org/officeDocument/2006/customXml" ds:itemID="{00F994B5-BCF5-4150-BBB2-18B540F8459D}">
  <ds:schemaRefs>
    <ds:schemaRef ds:uri="http://schemas.microsoft.com/sharepoint/v3/contenttype/forms"/>
  </ds:schemaRefs>
</ds:datastoreItem>
</file>

<file path=customXml/itemProps4.xml><?xml version="1.0" encoding="utf-8"?>
<ds:datastoreItem xmlns:ds="http://schemas.openxmlformats.org/officeDocument/2006/customXml" ds:itemID="{EC7A46CE-48DE-4F3B-8F91-C79C16360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9b4-2bfa-430b-a0a8-9791bc410f02"/>
    <ds:schemaRef ds:uri="acf161d9-464c-4c1f-90b5-9cd82da61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Infor.dotm</Template>
  <TotalTime>328</TotalTime>
  <Pages>16</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Analysis, Design &amp; Testing Document</vt:lpstr>
    </vt:vector>
  </TitlesOfParts>
  <Company>Infor</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Design &amp; Testing Document</dc:title>
  <dc:subject/>
  <dc:creator>Infor PMO</dc:creator>
  <cp:keywords>IPM</cp:keywords>
  <dc:description>Copyright © Infor 2013</dc:description>
  <cp:lastModifiedBy>Kyle Alrich Alonzo</cp:lastModifiedBy>
  <cp:revision>130</cp:revision>
  <cp:lastPrinted>2013-08-15T23:04:00Z</cp:lastPrinted>
  <dcterms:created xsi:type="dcterms:W3CDTF">2025-06-24T07:18:00Z</dcterms:created>
  <dcterms:modified xsi:type="dcterms:W3CDTF">2025-08-12T21:20:00Z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0x010100A152C3A3B23CF74C83E5D19798D9F969</vt:lpwstr>
  </property>
  <property fmtid="{D5CDD505-2E9C-101B-9397-08002B2CF9AE}" pid="3" name="MediaServiceImageTags">
    <vt:lpwstr/>
  </property>
</Properties>
</file>